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39D" w:rsidRPr="00B8739D" w:rsidRDefault="00B8739D" w:rsidP="00B8739D">
      <w:pPr>
        <w:numPr>
          <w:ilvl w:val="0"/>
          <w:numId w:val="1"/>
        </w:numPr>
        <w:shd w:val="clear" w:color="auto" w:fill="FFFFFF"/>
        <w:spacing w:after="0" w:line="240" w:lineRule="auto"/>
        <w:ind w:left="248" w:right="248"/>
        <w:rPr>
          <w:rFonts w:ascii="Roboto" w:eastAsia="Times New Roman" w:hAnsi="Roboto" w:cs="Times New Roman"/>
          <w:color w:val="000000"/>
          <w:sz w:val="40"/>
          <w:szCs w:val="40"/>
        </w:rPr>
      </w:pPr>
      <w:r w:rsidRPr="00B8739D">
        <w:rPr>
          <w:rFonts w:ascii="Roboto" w:eastAsia="Times New Roman" w:hAnsi="Roboto" w:cs="Times New Roman"/>
          <w:b/>
          <w:bCs/>
          <w:color w:val="000000"/>
          <w:sz w:val="40"/>
        </w:rPr>
        <w:t>Question 1. What Is Bootstrap 4?</w:t>
      </w:r>
    </w:p>
    <w:p w:rsidR="00B8739D" w:rsidRPr="00B8739D" w:rsidRDefault="00B8739D" w:rsidP="00B8739D">
      <w:pPr>
        <w:shd w:val="clear" w:color="auto" w:fill="FFFFFF"/>
        <w:spacing w:after="0" w:line="240" w:lineRule="auto"/>
        <w:ind w:left="248" w:right="248"/>
        <w:rPr>
          <w:rFonts w:ascii="Roboto" w:eastAsia="Times New Roman" w:hAnsi="Roboto" w:cs="Times New Roman"/>
          <w:color w:val="000000"/>
          <w:sz w:val="40"/>
          <w:szCs w:val="40"/>
        </w:rPr>
      </w:pPr>
      <w:proofErr w:type="gramStart"/>
      <w:r w:rsidRPr="00B8739D">
        <w:rPr>
          <w:rFonts w:ascii="Roboto" w:eastAsia="Times New Roman" w:hAnsi="Roboto" w:cs="Times New Roman"/>
          <w:b/>
          <w:bCs/>
          <w:color w:val="2DA506"/>
          <w:sz w:val="40"/>
        </w:rPr>
        <w:t>Answer :</w:t>
      </w:r>
      <w:proofErr w:type="gramEnd"/>
    </w:p>
    <w:p w:rsidR="00B8739D" w:rsidRPr="00B8739D" w:rsidRDefault="00B8739D" w:rsidP="00B8739D">
      <w:pPr>
        <w:shd w:val="clear" w:color="auto" w:fill="FFFFFF"/>
        <w:spacing w:after="124" w:line="240" w:lineRule="auto"/>
        <w:ind w:left="248" w:right="248"/>
        <w:rPr>
          <w:rFonts w:ascii="Roboto" w:eastAsia="Times New Roman" w:hAnsi="Roboto" w:cs="Times New Roman"/>
          <w:color w:val="000000"/>
          <w:sz w:val="40"/>
          <w:szCs w:val="40"/>
        </w:rPr>
      </w:pPr>
      <w:r w:rsidRPr="00B8739D">
        <w:rPr>
          <w:rFonts w:ascii="Roboto" w:eastAsia="Times New Roman" w:hAnsi="Roboto" w:cs="Times New Roman"/>
          <w:color w:val="000000"/>
          <w:sz w:val="40"/>
          <w:szCs w:val="40"/>
        </w:rPr>
        <w:t>Bootstrap 4 is the newest version of Bootstrap, which is the most popular HTML, CSS, and JavaScript framework for developing responsive, mobile-first web sites. Bootstrap 4 is completely free to download and use!</w:t>
      </w:r>
    </w:p>
    <w:p w:rsidR="00B8739D" w:rsidRPr="00B8739D" w:rsidRDefault="00B8739D" w:rsidP="00B8739D">
      <w:pPr>
        <w:numPr>
          <w:ilvl w:val="0"/>
          <w:numId w:val="1"/>
        </w:numPr>
        <w:shd w:val="clear" w:color="auto" w:fill="FFFFFF"/>
        <w:spacing w:after="0" w:line="240" w:lineRule="auto"/>
        <w:ind w:left="248" w:right="248"/>
        <w:rPr>
          <w:rFonts w:ascii="Roboto" w:eastAsia="Times New Roman" w:hAnsi="Roboto" w:cs="Times New Roman"/>
          <w:color w:val="000000"/>
          <w:sz w:val="40"/>
          <w:szCs w:val="40"/>
        </w:rPr>
      </w:pPr>
      <w:r w:rsidRPr="00B8739D">
        <w:rPr>
          <w:rFonts w:ascii="Roboto" w:eastAsia="Times New Roman" w:hAnsi="Roboto" w:cs="Times New Roman"/>
          <w:b/>
          <w:bCs/>
          <w:color w:val="000000"/>
          <w:sz w:val="40"/>
        </w:rPr>
        <w:t>Question 2. When Bootstrap 4 Release Date?</w:t>
      </w:r>
    </w:p>
    <w:p w:rsidR="00B8739D" w:rsidRPr="00B8739D" w:rsidRDefault="00B8739D" w:rsidP="00B8739D">
      <w:pPr>
        <w:shd w:val="clear" w:color="auto" w:fill="FFFFFF"/>
        <w:spacing w:after="0" w:line="240" w:lineRule="auto"/>
        <w:ind w:left="248" w:right="248"/>
        <w:rPr>
          <w:rFonts w:ascii="Roboto" w:eastAsia="Times New Roman" w:hAnsi="Roboto" w:cs="Times New Roman"/>
          <w:color w:val="000000"/>
          <w:sz w:val="40"/>
          <w:szCs w:val="40"/>
        </w:rPr>
      </w:pPr>
      <w:proofErr w:type="gramStart"/>
      <w:r w:rsidRPr="00B8739D">
        <w:rPr>
          <w:rFonts w:ascii="Roboto" w:eastAsia="Times New Roman" w:hAnsi="Roboto" w:cs="Times New Roman"/>
          <w:b/>
          <w:bCs/>
          <w:color w:val="2DA506"/>
          <w:sz w:val="40"/>
        </w:rPr>
        <w:t>Answer :</w:t>
      </w:r>
      <w:proofErr w:type="gramEnd"/>
    </w:p>
    <w:p w:rsidR="00B8739D" w:rsidRPr="00B8739D" w:rsidRDefault="00B8739D" w:rsidP="00B8739D">
      <w:pPr>
        <w:shd w:val="clear" w:color="auto" w:fill="FFFFFF"/>
        <w:spacing w:after="124" w:line="240" w:lineRule="auto"/>
        <w:ind w:left="248" w:right="248"/>
        <w:rPr>
          <w:rFonts w:ascii="Roboto" w:eastAsia="Times New Roman" w:hAnsi="Roboto" w:cs="Times New Roman"/>
          <w:color w:val="000000"/>
          <w:sz w:val="40"/>
          <w:szCs w:val="40"/>
        </w:rPr>
      </w:pPr>
      <w:r w:rsidRPr="00B8739D">
        <w:rPr>
          <w:rFonts w:ascii="Roboto" w:eastAsia="Times New Roman" w:hAnsi="Roboto" w:cs="Times New Roman"/>
          <w:color w:val="000000"/>
          <w:sz w:val="40"/>
          <w:szCs w:val="40"/>
        </w:rPr>
        <w:t xml:space="preserve">Bootstrap 4 </w:t>
      </w:r>
      <w:proofErr w:type="gramStart"/>
      <w:r w:rsidRPr="00B8739D">
        <w:rPr>
          <w:rFonts w:ascii="Roboto" w:eastAsia="Times New Roman" w:hAnsi="Roboto" w:cs="Times New Roman"/>
          <w:color w:val="000000"/>
          <w:sz w:val="40"/>
          <w:szCs w:val="40"/>
        </w:rPr>
        <w:t>alpha</w:t>
      </w:r>
      <w:proofErr w:type="gramEnd"/>
      <w:r w:rsidRPr="00B8739D">
        <w:rPr>
          <w:rFonts w:ascii="Roboto" w:eastAsia="Times New Roman" w:hAnsi="Roboto" w:cs="Times New Roman"/>
          <w:color w:val="000000"/>
          <w:sz w:val="40"/>
          <w:szCs w:val="40"/>
        </w:rPr>
        <w:t xml:space="preserve"> 1 was released on 19th August 2015. Since then there have been many alpha releases. And finally after that on 10th August 2017, Bootstrap released the first beta for the version 4 of Bootstrap. Bootstrap 4 Beta 2 was released on October 19th, 2017.</w:t>
      </w:r>
    </w:p>
    <w:p w:rsidR="00B8739D" w:rsidRPr="00B8739D" w:rsidRDefault="00B8739D" w:rsidP="00B8739D">
      <w:pPr>
        <w:shd w:val="clear" w:color="auto" w:fill="FFFFFF"/>
        <w:spacing w:after="0" w:line="240" w:lineRule="auto"/>
        <w:ind w:left="248" w:right="248"/>
        <w:rPr>
          <w:rFonts w:ascii="Roboto" w:eastAsia="Times New Roman" w:hAnsi="Roboto" w:cs="Times New Roman"/>
          <w:color w:val="000000"/>
          <w:sz w:val="40"/>
          <w:szCs w:val="40"/>
        </w:rPr>
      </w:pPr>
      <w:hyperlink r:id="rId5" w:tooltip="Python Interview Questions" w:history="1">
        <w:r w:rsidRPr="00B8739D">
          <w:rPr>
            <w:rFonts w:ascii="Roboto" w:eastAsia="Times New Roman" w:hAnsi="Roboto" w:cs="Times New Roman"/>
            <w:color w:val="337AB7"/>
            <w:sz w:val="40"/>
            <w:u w:val="single"/>
          </w:rPr>
          <w:t>Python Interview Questions</w:t>
        </w:r>
      </w:hyperlink>
    </w:p>
    <w:p w:rsidR="00B8739D" w:rsidRPr="00B8739D" w:rsidRDefault="00B8739D" w:rsidP="00B8739D">
      <w:pPr>
        <w:numPr>
          <w:ilvl w:val="0"/>
          <w:numId w:val="1"/>
        </w:numPr>
        <w:shd w:val="clear" w:color="auto" w:fill="FFFFFF"/>
        <w:spacing w:after="0" w:line="240" w:lineRule="auto"/>
        <w:ind w:left="248" w:right="248"/>
        <w:rPr>
          <w:rFonts w:ascii="Roboto" w:eastAsia="Times New Roman" w:hAnsi="Roboto" w:cs="Times New Roman"/>
          <w:color w:val="000000"/>
          <w:sz w:val="40"/>
          <w:szCs w:val="40"/>
        </w:rPr>
      </w:pPr>
      <w:r w:rsidRPr="00B8739D">
        <w:rPr>
          <w:rFonts w:ascii="Roboto" w:eastAsia="Times New Roman" w:hAnsi="Roboto" w:cs="Times New Roman"/>
          <w:b/>
          <w:bCs/>
          <w:color w:val="000000"/>
          <w:sz w:val="40"/>
        </w:rPr>
        <w:t>Question 3. Why Use Bootstrap 4?</w:t>
      </w:r>
    </w:p>
    <w:p w:rsidR="00B8739D" w:rsidRPr="00B8739D" w:rsidRDefault="00B8739D" w:rsidP="00B8739D">
      <w:pPr>
        <w:shd w:val="clear" w:color="auto" w:fill="FFFFFF"/>
        <w:spacing w:after="0" w:line="240" w:lineRule="auto"/>
        <w:ind w:left="248" w:right="248"/>
        <w:rPr>
          <w:rFonts w:ascii="Roboto" w:eastAsia="Times New Roman" w:hAnsi="Roboto" w:cs="Times New Roman"/>
          <w:color w:val="000000"/>
          <w:sz w:val="40"/>
          <w:szCs w:val="40"/>
        </w:rPr>
      </w:pPr>
      <w:proofErr w:type="gramStart"/>
      <w:r w:rsidRPr="00B8739D">
        <w:rPr>
          <w:rFonts w:ascii="Roboto" w:eastAsia="Times New Roman" w:hAnsi="Roboto" w:cs="Times New Roman"/>
          <w:b/>
          <w:bCs/>
          <w:color w:val="2DA506"/>
          <w:sz w:val="40"/>
        </w:rPr>
        <w:t>Answer :</w:t>
      </w:r>
      <w:proofErr w:type="gramEnd"/>
    </w:p>
    <w:p w:rsidR="00B8739D" w:rsidRPr="00B8739D" w:rsidRDefault="00B8739D" w:rsidP="00B8739D">
      <w:pPr>
        <w:shd w:val="clear" w:color="auto" w:fill="FFFFFF"/>
        <w:spacing w:after="0" w:line="240" w:lineRule="auto"/>
        <w:ind w:left="248" w:right="248"/>
        <w:rPr>
          <w:rFonts w:ascii="Roboto" w:eastAsia="Times New Roman" w:hAnsi="Roboto" w:cs="Times New Roman"/>
          <w:color w:val="000000"/>
          <w:sz w:val="40"/>
          <w:szCs w:val="40"/>
        </w:rPr>
      </w:pPr>
      <w:r w:rsidRPr="00B8739D">
        <w:rPr>
          <w:rFonts w:ascii="Roboto" w:eastAsia="Times New Roman" w:hAnsi="Roboto" w:cs="Times New Roman"/>
          <w:b/>
          <w:bCs/>
          <w:color w:val="000000"/>
          <w:sz w:val="40"/>
        </w:rPr>
        <w:t>Easy to use:</w:t>
      </w:r>
      <w:r w:rsidRPr="00B8739D">
        <w:rPr>
          <w:rFonts w:ascii="Roboto" w:eastAsia="Times New Roman" w:hAnsi="Roboto" w:cs="Times New Roman"/>
          <w:color w:val="000000"/>
          <w:sz w:val="40"/>
          <w:szCs w:val="40"/>
        </w:rPr>
        <w:t> Anybody with just basic knowledge of HTML and CSS can start using Bootstrap 4.</w:t>
      </w:r>
    </w:p>
    <w:p w:rsidR="00B8739D" w:rsidRPr="00B8739D" w:rsidRDefault="00B8739D" w:rsidP="00B8739D">
      <w:pPr>
        <w:shd w:val="clear" w:color="auto" w:fill="FFFFFF"/>
        <w:spacing w:after="0" w:line="240" w:lineRule="auto"/>
        <w:ind w:left="248" w:right="248"/>
        <w:rPr>
          <w:rFonts w:ascii="Roboto" w:eastAsia="Times New Roman" w:hAnsi="Roboto" w:cs="Times New Roman"/>
          <w:color w:val="000000"/>
          <w:sz w:val="40"/>
          <w:szCs w:val="40"/>
        </w:rPr>
      </w:pPr>
      <w:r w:rsidRPr="00B8739D">
        <w:rPr>
          <w:rFonts w:ascii="Roboto" w:eastAsia="Times New Roman" w:hAnsi="Roboto" w:cs="Times New Roman"/>
          <w:b/>
          <w:bCs/>
          <w:color w:val="000000"/>
          <w:sz w:val="40"/>
        </w:rPr>
        <w:t>Responsive features:</w:t>
      </w:r>
      <w:r w:rsidRPr="00B8739D">
        <w:rPr>
          <w:rFonts w:ascii="Roboto" w:eastAsia="Times New Roman" w:hAnsi="Roboto" w:cs="Times New Roman"/>
          <w:color w:val="000000"/>
          <w:sz w:val="40"/>
          <w:szCs w:val="40"/>
        </w:rPr>
        <w:t> Bootstrap's responsive CSS adjusts to phones, tablets, and desktops.</w:t>
      </w:r>
    </w:p>
    <w:p w:rsidR="00B8739D" w:rsidRPr="00B8739D" w:rsidRDefault="00B8739D" w:rsidP="00B8739D">
      <w:pPr>
        <w:shd w:val="clear" w:color="auto" w:fill="FFFFFF"/>
        <w:spacing w:after="0" w:line="240" w:lineRule="auto"/>
        <w:ind w:left="248" w:right="248"/>
        <w:rPr>
          <w:rFonts w:ascii="Roboto" w:eastAsia="Times New Roman" w:hAnsi="Roboto" w:cs="Times New Roman"/>
          <w:color w:val="000000"/>
          <w:sz w:val="40"/>
          <w:szCs w:val="40"/>
        </w:rPr>
      </w:pPr>
      <w:r w:rsidRPr="00B8739D">
        <w:rPr>
          <w:rFonts w:ascii="Roboto" w:eastAsia="Times New Roman" w:hAnsi="Roboto" w:cs="Times New Roman"/>
          <w:b/>
          <w:bCs/>
          <w:color w:val="000000"/>
          <w:sz w:val="40"/>
        </w:rPr>
        <w:t>Mobile-first approach:</w:t>
      </w:r>
      <w:r w:rsidRPr="00B8739D">
        <w:rPr>
          <w:rFonts w:ascii="Roboto" w:eastAsia="Times New Roman" w:hAnsi="Roboto" w:cs="Times New Roman"/>
          <w:color w:val="000000"/>
          <w:sz w:val="40"/>
          <w:szCs w:val="40"/>
        </w:rPr>
        <w:t> In Bootstrap 4, mobile-first styles are part of the core framework.</w:t>
      </w:r>
    </w:p>
    <w:p w:rsidR="00B8739D" w:rsidRPr="00B8739D" w:rsidRDefault="00B8739D" w:rsidP="00B8739D">
      <w:pPr>
        <w:shd w:val="clear" w:color="auto" w:fill="FFFFFF"/>
        <w:spacing w:after="0" w:line="240" w:lineRule="auto"/>
        <w:ind w:left="248" w:right="248"/>
        <w:rPr>
          <w:rFonts w:ascii="Roboto" w:eastAsia="Times New Roman" w:hAnsi="Roboto" w:cs="Times New Roman"/>
          <w:color w:val="000000"/>
          <w:sz w:val="40"/>
          <w:szCs w:val="40"/>
        </w:rPr>
      </w:pPr>
      <w:r w:rsidRPr="00B8739D">
        <w:rPr>
          <w:rFonts w:ascii="Roboto" w:eastAsia="Times New Roman" w:hAnsi="Roboto" w:cs="Times New Roman"/>
          <w:b/>
          <w:bCs/>
          <w:color w:val="000000"/>
          <w:sz w:val="40"/>
        </w:rPr>
        <w:t>Browser compatibility:</w:t>
      </w:r>
      <w:r w:rsidRPr="00B8739D">
        <w:rPr>
          <w:rFonts w:ascii="Roboto" w:eastAsia="Times New Roman" w:hAnsi="Roboto" w:cs="Times New Roman"/>
          <w:color w:val="000000"/>
          <w:sz w:val="40"/>
          <w:szCs w:val="40"/>
        </w:rPr>
        <w:t> Bootstrap 4 is compatible with all modern browsers (Chrome, Firefox, Internet Explorer 10+, Safari, and Opera).</w:t>
      </w:r>
    </w:p>
    <w:p w:rsidR="00B8739D" w:rsidRPr="00B8739D" w:rsidRDefault="00B8739D" w:rsidP="00B8739D">
      <w:pPr>
        <w:numPr>
          <w:ilvl w:val="0"/>
          <w:numId w:val="1"/>
        </w:numPr>
        <w:shd w:val="clear" w:color="auto" w:fill="FFFFFF"/>
        <w:spacing w:after="0" w:line="240" w:lineRule="auto"/>
        <w:ind w:left="248" w:right="248"/>
        <w:rPr>
          <w:ins w:id="0" w:author="Unknown"/>
          <w:rFonts w:ascii="Roboto" w:eastAsia="Times New Roman" w:hAnsi="Roboto" w:cs="Times New Roman"/>
          <w:color w:val="000000"/>
          <w:sz w:val="40"/>
          <w:szCs w:val="40"/>
        </w:rPr>
      </w:pPr>
      <w:ins w:id="1" w:author="Unknown">
        <w:r w:rsidRPr="00B8739D">
          <w:rPr>
            <w:rFonts w:ascii="Roboto" w:eastAsia="Times New Roman" w:hAnsi="Roboto" w:cs="Times New Roman"/>
            <w:b/>
            <w:bCs/>
            <w:color w:val="000000"/>
            <w:sz w:val="40"/>
          </w:rPr>
          <w:lastRenderedPageBreak/>
          <w:t>Question 4. How Many Bootstrap 4 Media Objects?</w:t>
        </w:r>
      </w:ins>
    </w:p>
    <w:p w:rsidR="00B8739D" w:rsidRPr="00B8739D" w:rsidRDefault="00B8739D" w:rsidP="00B8739D">
      <w:pPr>
        <w:shd w:val="clear" w:color="auto" w:fill="FFFFFF"/>
        <w:spacing w:after="0" w:line="240" w:lineRule="auto"/>
        <w:ind w:left="248" w:right="248"/>
        <w:rPr>
          <w:ins w:id="2" w:author="Unknown"/>
          <w:rFonts w:ascii="Roboto" w:eastAsia="Times New Roman" w:hAnsi="Roboto" w:cs="Times New Roman"/>
          <w:color w:val="000000"/>
          <w:sz w:val="40"/>
          <w:szCs w:val="40"/>
        </w:rPr>
      </w:pPr>
      <w:proofErr w:type="gramStart"/>
      <w:ins w:id="3" w:author="Unknown">
        <w:r w:rsidRPr="00B8739D">
          <w:rPr>
            <w:rFonts w:ascii="Roboto" w:eastAsia="Times New Roman" w:hAnsi="Roboto" w:cs="Times New Roman"/>
            <w:b/>
            <w:bCs/>
            <w:color w:val="2DA506"/>
            <w:sz w:val="40"/>
          </w:rPr>
          <w:t>Answer :</w:t>
        </w:r>
        <w:proofErr w:type="gramEnd"/>
      </w:ins>
    </w:p>
    <w:p w:rsidR="00B8739D" w:rsidRPr="00B8739D" w:rsidRDefault="00B8739D" w:rsidP="00B8739D">
      <w:pPr>
        <w:shd w:val="clear" w:color="auto" w:fill="FFFFFF"/>
        <w:spacing w:after="124" w:line="240" w:lineRule="auto"/>
        <w:ind w:left="248" w:right="248"/>
        <w:rPr>
          <w:ins w:id="4" w:author="Unknown"/>
          <w:rFonts w:ascii="Roboto" w:eastAsia="Times New Roman" w:hAnsi="Roboto" w:cs="Times New Roman"/>
          <w:color w:val="000000"/>
          <w:sz w:val="40"/>
          <w:szCs w:val="40"/>
        </w:rPr>
      </w:pPr>
      <w:ins w:id="5" w:author="Unknown">
        <w:r w:rsidRPr="00B8739D">
          <w:rPr>
            <w:rFonts w:ascii="Roboto" w:eastAsia="Times New Roman" w:hAnsi="Roboto" w:cs="Times New Roman"/>
            <w:color w:val="000000"/>
            <w:sz w:val="40"/>
            <w:szCs w:val="40"/>
          </w:rPr>
          <w:t>Bootstrap media object component provides an easy way to align text and media objects when presenting them alongside each other. It allows you to quickly and easily float media to the left and/or right of a content block. </w:t>
        </w:r>
      </w:ins>
    </w:p>
    <w:p w:rsidR="00B8739D" w:rsidRPr="00B8739D" w:rsidRDefault="00B8739D" w:rsidP="00B8739D">
      <w:pPr>
        <w:shd w:val="clear" w:color="auto" w:fill="FFFFFF"/>
        <w:spacing w:after="0" w:line="240" w:lineRule="auto"/>
        <w:ind w:left="248" w:right="248"/>
        <w:rPr>
          <w:ins w:id="6" w:author="Unknown"/>
          <w:rFonts w:ascii="Roboto" w:eastAsia="Times New Roman" w:hAnsi="Roboto" w:cs="Times New Roman"/>
          <w:color w:val="000000"/>
          <w:sz w:val="40"/>
          <w:szCs w:val="40"/>
        </w:rPr>
      </w:pPr>
      <w:ins w:id="7" w:author="Unknown">
        <w:r w:rsidRPr="00B8739D">
          <w:rPr>
            <w:rFonts w:ascii="Roboto" w:eastAsia="Times New Roman" w:hAnsi="Roboto" w:cs="Times New Roman"/>
            <w:b/>
            <w:bCs/>
            <w:color w:val="000000"/>
            <w:sz w:val="40"/>
          </w:rPr>
          <w:t>Only two classes are required:</w:t>
        </w:r>
        <w:r w:rsidRPr="00B8739D">
          <w:rPr>
            <w:rFonts w:ascii="Roboto" w:eastAsia="Times New Roman" w:hAnsi="Roboto" w:cs="Times New Roman"/>
            <w:color w:val="000000"/>
            <w:sz w:val="40"/>
            <w:szCs w:val="40"/>
          </w:rPr>
          <w:t> The wrapping .media and the .media-body around your content. Optional padding and margin can be controlled through spacing utilities.</w:t>
        </w:r>
      </w:ins>
    </w:p>
    <w:p w:rsidR="00B8739D" w:rsidRPr="00B8739D" w:rsidRDefault="00B8739D" w:rsidP="00B8739D">
      <w:pPr>
        <w:shd w:val="clear" w:color="auto" w:fill="FFFFFF"/>
        <w:spacing w:after="0" w:line="240" w:lineRule="auto"/>
        <w:ind w:left="248" w:right="248"/>
        <w:rPr>
          <w:ins w:id="8" w:author="Unknown"/>
          <w:rFonts w:ascii="Roboto" w:eastAsia="Times New Roman" w:hAnsi="Roboto" w:cs="Times New Roman"/>
          <w:color w:val="000000"/>
          <w:sz w:val="40"/>
          <w:szCs w:val="40"/>
        </w:rPr>
      </w:pPr>
      <w:ins w:id="9" w:author="Unknown">
        <w:r w:rsidRPr="00B8739D">
          <w:rPr>
            <w:rFonts w:ascii="Roboto" w:eastAsia="Times New Roman" w:hAnsi="Roboto" w:cs="Times New Roman"/>
            <w:color w:val="000000"/>
            <w:sz w:val="40"/>
            <w:szCs w:val="40"/>
          </w:rPr>
          <w:fldChar w:fldCharType="begin"/>
        </w:r>
        <w:r w:rsidRPr="00B8739D">
          <w:rPr>
            <w:rFonts w:ascii="Roboto" w:eastAsia="Times New Roman" w:hAnsi="Roboto" w:cs="Times New Roman"/>
            <w:color w:val="000000"/>
            <w:sz w:val="40"/>
            <w:szCs w:val="40"/>
          </w:rPr>
          <w:instrText xml:space="preserve"> HYPERLINK "https://www.wisdomjobs.com/e-university/python-tutorial-176.html" \o "Python Tutorial" </w:instrText>
        </w:r>
        <w:r w:rsidRPr="00B8739D">
          <w:rPr>
            <w:rFonts w:ascii="Roboto" w:eastAsia="Times New Roman" w:hAnsi="Roboto" w:cs="Times New Roman"/>
            <w:color w:val="000000"/>
            <w:sz w:val="40"/>
            <w:szCs w:val="40"/>
          </w:rPr>
          <w:fldChar w:fldCharType="separate"/>
        </w:r>
        <w:r w:rsidRPr="00B8739D">
          <w:rPr>
            <w:rFonts w:ascii="Roboto" w:eastAsia="Times New Roman" w:hAnsi="Roboto" w:cs="Times New Roman"/>
            <w:color w:val="337AB7"/>
            <w:sz w:val="40"/>
            <w:u w:val="single"/>
          </w:rPr>
          <w:t>Python Tutorial</w:t>
        </w:r>
        <w:r w:rsidRPr="00B8739D">
          <w:rPr>
            <w:rFonts w:ascii="Roboto" w:eastAsia="Times New Roman" w:hAnsi="Roboto" w:cs="Times New Roman"/>
            <w:color w:val="000000"/>
            <w:sz w:val="40"/>
            <w:szCs w:val="40"/>
          </w:rPr>
          <w:fldChar w:fldCharType="end"/>
        </w:r>
      </w:ins>
    </w:p>
    <w:p w:rsidR="00B8739D" w:rsidRPr="00B8739D" w:rsidRDefault="00B8739D" w:rsidP="00B8739D">
      <w:pPr>
        <w:numPr>
          <w:ilvl w:val="0"/>
          <w:numId w:val="1"/>
        </w:numPr>
        <w:shd w:val="clear" w:color="auto" w:fill="FFFFFF"/>
        <w:spacing w:after="0" w:line="240" w:lineRule="auto"/>
        <w:ind w:left="248" w:right="248"/>
        <w:rPr>
          <w:ins w:id="10" w:author="Unknown"/>
          <w:rFonts w:ascii="Roboto" w:eastAsia="Times New Roman" w:hAnsi="Roboto" w:cs="Times New Roman"/>
          <w:color w:val="000000"/>
          <w:sz w:val="40"/>
          <w:szCs w:val="40"/>
        </w:rPr>
      </w:pPr>
      <w:ins w:id="11" w:author="Unknown">
        <w:r w:rsidRPr="00B8739D">
          <w:rPr>
            <w:rFonts w:ascii="Roboto" w:eastAsia="Times New Roman" w:hAnsi="Roboto" w:cs="Times New Roman"/>
            <w:b/>
            <w:bCs/>
            <w:color w:val="000000"/>
            <w:sz w:val="40"/>
          </w:rPr>
          <w:t>Question 5. Explain Bootstrap 4 Images?</w:t>
        </w:r>
      </w:ins>
    </w:p>
    <w:p w:rsidR="00B8739D" w:rsidRPr="00B8739D" w:rsidRDefault="00B8739D" w:rsidP="00B8739D">
      <w:pPr>
        <w:shd w:val="clear" w:color="auto" w:fill="FFFFFF"/>
        <w:spacing w:after="0" w:line="240" w:lineRule="auto"/>
        <w:ind w:left="248" w:right="248"/>
        <w:rPr>
          <w:ins w:id="12" w:author="Unknown"/>
          <w:rFonts w:ascii="Roboto" w:eastAsia="Times New Roman" w:hAnsi="Roboto" w:cs="Times New Roman"/>
          <w:color w:val="000000"/>
          <w:sz w:val="40"/>
          <w:szCs w:val="40"/>
        </w:rPr>
      </w:pPr>
      <w:proofErr w:type="gramStart"/>
      <w:ins w:id="13" w:author="Unknown">
        <w:r w:rsidRPr="00B8739D">
          <w:rPr>
            <w:rFonts w:ascii="Roboto" w:eastAsia="Times New Roman" w:hAnsi="Roboto" w:cs="Times New Roman"/>
            <w:b/>
            <w:bCs/>
            <w:color w:val="2DA506"/>
            <w:sz w:val="40"/>
          </w:rPr>
          <w:t>Answer :</w:t>
        </w:r>
        <w:proofErr w:type="gramEnd"/>
      </w:ins>
    </w:p>
    <w:p w:rsidR="00B8739D" w:rsidRPr="00B8739D" w:rsidRDefault="00B8739D" w:rsidP="00B8739D">
      <w:pPr>
        <w:shd w:val="clear" w:color="auto" w:fill="FFFFFF"/>
        <w:spacing w:after="124" w:line="240" w:lineRule="auto"/>
        <w:ind w:left="248" w:right="248"/>
        <w:rPr>
          <w:ins w:id="14" w:author="Unknown"/>
          <w:rFonts w:ascii="Roboto" w:eastAsia="Times New Roman" w:hAnsi="Roboto" w:cs="Times New Roman"/>
          <w:color w:val="000000"/>
          <w:sz w:val="40"/>
          <w:szCs w:val="40"/>
        </w:rPr>
      </w:pPr>
      <w:ins w:id="15" w:author="Unknown">
        <w:r w:rsidRPr="00B8739D">
          <w:rPr>
            <w:rFonts w:ascii="Roboto" w:eastAsia="Times New Roman" w:hAnsi="Roboto" w:cs="Times New Roman"/>
            <w:color w:val="000000"/>
            <w:sz w:val="40"/>
            <w:szCs w:val="40"/>
          </w:rPr>
          <w:t xml:space="preserve">Bootstrap provides classes that can be used when working with the </w:t>
        </w:r>
        <w:proofErr w:type="spellStart"/>
        <w:r w:rsidRPr="00B8739D">
          <w:rPr>
            <w:rFonts w:ascii="Roboto" w:eastAsia="Times New Roman" w:hAnsi="Roboto" w:cs="Times New Roman"/>
            <w:color w:val="000000"/>
            <w:sz w:val="40"/>
            <w:szCs w:val="40"/>
          </w:rPr>
          <w:t>img</w:t>
        </w:r>
        <w:proofErr w:type="spellEnd"/>
        <w:r w:rsidRPr="00B8739D">
          <w:rPr>
            <w:rFonts w:ascii="Roboto" w:eastAsia="Times New Roman" w:hAnsi="Roboto" w:cs="Times New Roman"/>
            <w:color w:val="000000"/>
            <w:sz w:val="40"/>
            <w:szCs w:val="40"/>
          </w:rPr>
          <w:t xml:space="preserve"> element and examples for opting images into responsive behavior and adds lightweight styles to them all classes.</w:t>
        </w:r>
      </w:ins>
    </w:p>
    <w:p w:rsidR="00B8739D" w:rsidRPr="00B8739D" w:rsidRDefault="00B8739D" w:rsidP="00B8739D">
      <w:pPr>
        <w:numPr>
          <w:ilvl w:val="1"/>
          <w:numId w:val="2"/>
        </w:numPr>
        <w:shd w:val="clear" w:color="auto" w:fill="FFFFFF"/>
        <w:spacing w:after="0" w:line="240" w:lineRule="auto"/>
        <w:ind w:left="1415" w:right="248"/>
        <w:rPr>
          <w:ins w:id="16" w:author="Unknown"/>
          <w:rFonts w:ascii="Roboto" w:eastAsia="Times New Roman" w:hAnsi="Roboto" w:cs="Times New Roman"/>
          <w:color w:val="000000"/>
          <w:sz w:val="40"/>
          <w:szCs w:val="40"/>
        </w:rPr>
      </w:pPr>
      <w:ins w:id="17" w:author="Unknown">
        <w:r w:rsidRPr="00B8739D">
          <w:rPr>
            <w:rFonts w:ascii="Roboto" w:eastAsia="Times New Roman" w:hAnsi="Roboto" w:cs="Times New Roman"/>
            <w:color w:val="000000"/>
            <w:sz w:val="40"/>
            <w:szCs w:val="40"/>
          </w:rPr>
          <w:t>Responsive images</w:t>
        </w:r>
      </w:ins>
    </w:p>
    <w:p w:rsidR="00B8739D" w:rsidRPr="00B8739D" w:rsidRDefault="00B8739D" w:rsidP="00B8739D">
      <w:pPr>
        <w:numPr>
          <w:ilvl w:val="1"/>
          <w:numId w:val="2"/>
        </w:numPr>
        <w:shd w:val="clear" w:color="auto" w:fill="FFFFFF"/>
        <w:spacing w:after="0" w:line="240" w:lineRule="auto"/>
        <w:ind w:left="1415" w:right="248"/>
        <w:rPr>
          <w:ins w:id="18" w:author="Unknown"/>
          <w:rFonts w:ascii="Roboto" w:eastAsia="Times New Roman" w:hAnsi="Roboto" w:cs="Times New Roman"/>
          <w:color w:val="000000"/>
          <w:sz w:val="40"/>
          <w:szCs w:val="40"/>
        </w:rPr>
      </w:pPr>
      <w:ins w:id="19" w:author="Unknown">
        <w:r w:rsidRPr="00B8739D">
          <w:rPr>
            <w:rFonts w:ascii="Roboto" w:eastAsia="Times New Roman" w:hAnsi="Roboto" w:cs="Times New Roman"/>
            <w:color w:val="000000"/>
            <w:sz w:val="40"/>
            <w:szCs w:val="40"/>
          </w:rPr>
          <w:t>Thumbnail</w:t>
        </w:r>
      </w:ins>
    </w:p>
    <w:p w:rsidR="00B8739D" w:rsidRPr="00B8739D" w:rsidRDefault="00B8739D" w:rsidP="00B8739D">
      <w:pPr>
        <w:numPr>
          <w:ilvl w:val="1"/>
          <w:numId w:val="2"/>
        </w:numPr>
        <w:shd w:val="clear" w:color="auto" w:fill="FFFFFF"/>
        <w:spacing w:after="0" w:line="240" w:lineRule="auto"/>
        <w:ind w:left="1415" w:right="248"/>
        <w:rPr>
          <w:ins w:id="20" w:author="Unknown"/>
          <w:rFonts w:ascii="Roboto" w:eastAsia="Times New Roman" w:hAnsi="Roboto" w:cs="Times New Roman"/>
          <w:color w:val="000000"/>
          <w:sz w:val="40"/>
          <w:szCs w:val="40"/>
        </w:rPr>
      </w:pPr>
      <w:ins w:id="21" w:author="Unknown">
        <w:r w:rsidRPr="00B8739D">
          <w:rPr>
            <w:rFonts w:ascii="Roboto" w:eastAsia="Times New Roman" w:hAnsi="Roboto" w:cs="Times New Roman"/>
            <w:color w:val="000000"/>
            <w:sz w:val="40"/>
            <w:szCs w:val="40"/>
          </w:rPr>
          <w:t>Aligning Images</w:t>
        </w:r>
      </w:ins>
    </w:p>
    <w:p w:rsidR="00B8739D" w:rsidRPr="00B8739D" w:rsidRDefault="00B8739D" w:rsidP="00B8739D">
      <w:pPr>
        <w:numPr>
          <w:ilvl w:val="1"/>
          <w:numId w:val="2"/>
        </w:numPr>
        <w:shd w:val="clear" w:color="auto" w:fill="FFFFFF"/>
        <w:spacing w:after="0" w:line="240" w:lineRule="auto"/>
        <w:ind w:left="1415" w:right="248"/>
        <w:rPr>
          <w:ins w:id="22" w:author="Unknown"/>
          <w:rFonts w:ascii="Roboto" w:eastAsia="Times New Roman" w:hAnsi="Roboto" w:cs="Times New Roman"/>
          <w:color w:val="000000"/>
          <w:sz w:val="40"/>
          <w:szCs w:val="40"/>
        </w:rPr>
      </w:pPr>
      <w:ins w:id="23" w:author="Unknown">
        <w:r w:rsidRPr="00B8739D">
          <w:rPr>
            <w:rFonts w:ascii="Roboto" w:eastAsia="Times New Roman" w:hAnsi="Roboto" w:cs="Times New Roman"/>
            <w:color w:val="000000"/>
            <w:sz w:val="40"/>
            <w:szCs w:val="40"/>
          </w:rPr>
          <w:t>Image Shapes &amp; Corners.</w:t>
        </w:r>
      </w:ins>
    </w:p>
    <w:p w:rsidR="00B8739D" w:rsidRPr="00B8739D" w:rsidRDefault="00B8739D" w:rsidP="00B8739D">
      <w:pPr>
        <w:shd w:val="clear" w:color="auto" w:fill="FFFFFF"/>
        <w:spacing w:after="0" w:line="240" w:lineRule="auto"/>
        <w:ind w:left="248" w:right="248"/>
        <w:rPr>
          <w:ins w:id="24" w:author="Unknown"/>
          <w:rFonts w:ascii="Roboto" w:eastAsia="Times New Roman" w:hAnsi="Roboto" w:cs="Times New Roman"/>
          <w:color w:val="000000"/>
          <w:sz w:val="40"/>
          <w:szCs w:val="40"/>
        </w:rPr>
      </w:pPr>
      <w:ins w:id="25" w:author="Unknown">
        <w:r w:rsidRPr="00B8739D">
          <w:rPr>
            <w:rFonts w:ascii="Roboto" w:eastAsia="Times New Roman" w:hAnsi="Roboto" w:cs="Times New Roman"/>
            <w:color w:val="000000"/>
            <w:sz w:val="40"/>
            <w:szCs w:val="40"/>
          </w:rPr>
          <w:fldChar w:fldCharType="begin"/>
        </w:r>
        <w:r w:rsidRPr="00B8739D">
          <w:rPr>
            <w:rFonts w:ascii="Roboto" w:eastAsia="Times New Roman" w:hAnsi="Roboto" w:cs="Times New Roman"/>
            <w:color w:val="000000"/>
            <w:sz w:val="40"/>
            <w:szCs w:val="40"/>
          </w:rPr>
          <w:instrText xml:space="preserve"> HYPERLINK "https://www.wisdomjobs.com/e-university/html-5-interview-questions.html" \o "HTML 5 Interview Questions" </w:instrText>
        </w:r>
        <w:r w:rsidRPr="00B8739D">
          <w:rPr>
            <w:rFonts w:ascii="Roboto" w:eastAsia="Times New Roman" w:hAnsi="Roboto" w:cs="Times New Roman"/>
            <w:color w:val="000000"/>
            <w:sz w:val="40"/>
            <w:szCs w:val="40"/>
          </w:rPr>
          <w:fldChar w:fldCharType="separate"/>
        </w:r>
        <w:r w:rsidRPr="00B8739D">
          <w:rPr>
            <w:rFonts w:ascii="Roboto" w:eastAsia="Times New Roman" w:hAnsi="Roboto" w:cs="Times New Roman"/>
            <w:color w:val="337AB7"/>
            <w:sz w:val="40"/>
            <w:u w:val="single"/>
          </w:rPr>
          <w:t>HTML 5 Interview Questions</w:t>
        </w:r>
        <w:r w:rsidRPr="00B8739D">
          <w:rPr>
            <w:rFonts w:ascii="Roboto" w:eastAsia="Times New Roman" w:hAnsi="Roboto" w:cs="Times New Roman"/>
            <w:color w:val="000000"/>
            <w:sz w:val="40"/>
            <w:szCs w:val="40"/>
          </w:rPr>
          <w:fldChar w:fldCharType="end"/>
        </w:r>
      </w:ins>
    </w:p>
    <w:p w:rsidR="00B8739D" w:rsidRPr="00B8739D" w:rsidRDefault="00B8739D" w:rsidP="00B8739D">
      <w:pPr>
        <w:numPr>
          <w:ilvl w:val="0"/>
          <w:numId w:val="2"/>
        </w:numPr>
        <w:shd w:val="clear" w:color="auto" w:fill="FFFFFF"/>
        <w:spacing w:after="0" w:line="240" w:lineRule="auto"/>
        <w:ind w:left="248" w:right="248"/>
        <w:rPr>
          <w:ins w:id="26" w:author="Unknown"/>
          <w:rFonts w:ascii="Roboto" w:eastAsia="Times New Roman" w:hAnsi="Roboto" w:cs="Times New Roman"/>
          <w:color w:val="000000"/>
          <w:sz w:val="40"/>
          <w:szCs w:val="40"/>
        </w:rPr>
      </w:pPr>
      <w:ins w:id="27" w:author="Unknown">
        <w:r w:rsidRPr="00B8739D">
          <w:rPr>
            <w:rFonts w:ascii="Roboto" w:eastAsia="Times New Roman" w:hAnsi="Roboto" w:cs="Times New Roman"/>
            <w:b/>
            <w:bCs/>
            <w:color w:val="000000"/>
            <w:sz w:val="40"/>
          </w:rPr>
          <w:t>Question 6. What Is Bootstrap 4 Responsive Images?</w:t>
        </w:r>
      </w:ins>
    </w:p>
    <w:p w:rsidR="00B8739D" w:rsidRPr="00B8739D" w:rsidRDefault="00B8739D" w:rsidP="00B8739D">
      <w:pPr>
        <w:shd w:val="clear" w:color="auto" w:fill="FFFFFF"/>
        <w:spacing w:after="0" w:line="240" w:lineRule="auto"/>
        <w:ind w:left="248" w:right="248"/>
        <w:rPr>
          <w:ins w:id="28" w:author="Unknown"/>
          <w:rFonts w:ascii="Roboto" w:eastAsia="Times New Roman" w:hAnsi="Roboto" w:cs="Times New Roman"/>
          <w:color w:val="000000"/>
          <w:sz w:val="40"/>
          <w:szCs w:val="40"/>
        </w:rPr>
      </w:pPr>
      <w:proofErr w:type="gramStart"/>
      <w:ins w:id="29" w:author="Unknown">
        <w:r w:rsidRPr="00B8739D">
          <w:rPr>
            <w:rFonts w:ascii="Roboto" w:eastAsia="Times New Roman" w:hAnsi="Roboto" w:cs="Times New Roman"/>
            <w:b/>
            <w:bCs/>
            <w:color w:val="2DA506"/>
            <w:sz w:val="40"/>
          </w:rPr>
          <w:t>Answer :</w:t>
        </w:r>
        <w:proofErr w:type="gramEnd"/>
      </w:ins>
    </w:p>
    <w:p w:rsidR="00B8739D" w:rsidRPr="00B8739D" w:rsidRDefault="00B8739D" w:rsidP="00B8739D">
      <w:pPr>
        <w:shd w:val="clear" w:color="auto" w:fill="FFFFFF"/>
        <w:spacing w:after="124" w:line="240" w:lineRule="auto"/>
        <w:ind w:left="248" w:right="248"/>
        <w:rPr>
          <w:ins w:id="30" w:author="Unknown"/>
          <w:rFonts w:ascii="Roboto" w:eastAsia="Times New Roman" w:hAnsi="Roboto" w:cs="Times New Roman"/>
          <w:color w:val="000000"/>
          <w:sz w:val="40"/>
          <w:szCs w:val="40"/>
        </w:rPr>
      </w:pPr>
      <w:ins w:id="31" w:author="Unknown">
        <w:r w:rsidRPr="00B8739D">
          <w:rPr>
            <w:rFonts w:ascii="Roboto" w:eastAsia="Times New Roman" w:hAnsi="Roboto" w:cs="Times New Roman"/>
            <w:color w:val="000000"/>
            <w:sz w:val="40"/>
            <w:szCs w:val="40"/>
          </w:rPr>
          <w:lastRenderedPageBreak/>
          <w:t>Responsive images automatically adjust to fit the size of the screen. Bootstrap is made responsive with .</w:t>
        </w:r>
        <w:proofErr w:type="spellStart"/>
        <w:r w:rsidRPr="00B8739D">
          <w:rPr>
            <w:rFonts w:ascii="Roboto" w:eastAsia="Times New Roman" w:hAnsi="Roboto" w:cs="Times New Roman"/>
            <w:color w:val="000000"/>
            <w:sz w:val="40"/>
            <w:szCs w:val="40"/>
          </w:rPr>
          <w:t>img</w:t>
        </w:r>
        <w:proofErr w:type="spellEnd"/>
        <w:r w:rsidRPr="00B8739D">
          <w:rPr>
            <w:rFonts w:ascii="Roboto" w:eastAsia="Times New Roman" w:hAnsi="Roboto" w:cs="Times New Roman"/>
            <w:color w:val="000000"/>
            <w:sz w:val="40"/>
            <w:szCs w:val="40"/>
          </w:rPr>
          <w:t>-fluid class to the tag.  The .</w:t>
        </w:r>
        <w:proofErr w:type="spellStart"/>
        <w:r w:rsidRPr="00B8739D">
          <w:rPr>
            <w:rFonts w:ascii="Roboto" w:eastAsia="Times New Roman" w:hAnsi="Roboto" w:cs="Times New Roman"/>
            <w:color w:val="000000"/>
            <w:sz w:val="40"/>
            <w:szCs w:val="40"/>
          </w:rPr>
          <w:t>img</w:t>
        </w:r>
        <w:proofErr w:type="spellEnd"/>
        <w:r w:rsidRPr="00B8739D">
          <w:rPr>
            <w:rFonts w:ascii="Roboto" w:eastAsia="Times New Roman" w:hAnsi="Roboto" w:cs="Times New Roman"/>
            <w:color w:val="000000"/>
            <w:sz w:val="40"/>
            <w:szCs w:val="40"/>
          </w:rPr>
          <w:t>-fluid class applies max-width: 100%; and height: auto; are applied to the image so that it scales with the parent element.</w:t>
        </w:r>
      </w:ins>
    </w:p>
    <w:p w:rsidR="00B8739D" w:rsidRPr="00B8739D" w:rsidRDefault="00B8739D" w:rsidP="00B8739D">
      <w:pPr>
        <w:shd w:val="clear" w:color="auto" w:fill="FFFFFF"/>
        <w:spacing w:after="124" w:line="240" w:lineRule="auto"/>
        <w:ind w:left="248" w:right="248"/>
        <w:rPr>
          <w:ins w:id="32" w:author="Unknown"/>
          <w:rFonts w:ascii="Roboto" w:eastAsia="Times New Roman" w:hAnsi="Roboto" w:cs="Times New Roman"/>
          <w:color w:val="000000"/>
          <w:sz w:val="40"/>
          <w:szCs w:val="40"/>
        </w:rPr>
      </w:pPr>
      <w:ins w:id="33" w:author="Unknown">
        <w:r w:rsidRPr="00B8739D">
          <w:rPr>
            <w:rFonts w:ascii="Roboto" w:eastAsia="Times New Roman" w:hAnsi="Roboto" w:cs="Times New Roman"/>
            <w:color w:val="000000"/>
            <w:sz w:val="40"/>
            <w:szCs w:val="40"/>
          </w:rPr>
          <w:t>&lt;</w:t>
        </w:r>
        <w:proofErr w:type="spellStart"/>
        <w:r w:rsidRPr="00B8739D">
          <w:rPr>
            <w:rFonts w:ascii="Roboto" w:eastAsia="Times New Roman" w:hAnsi="Roboto" w:cs="Times New Roman"/>
            <w:color w:val="000000"/>
            <w:sz w:val="40"/>
            <w:szCs w:val="40"/>
          </w:rPr>
          <w:t>img</w:t>
        </w:r>
        <w:proofErr w:type="spellEnd"/>
        <w:r w:rsidRPr="00B8739D">
          <w:rPr>
            <w:rFonts w:ascii="Roboto" w:eastAsia="Times New Roman" w:hAnsi="Roboto" w:cs="Times New Roman"/>
            <w:color w:val="000000"/>
            <w:sz w:val="40"/>
            <w:szCs w:val="40"/>
          </w:rPr>
          <w:t xml:space="preserve"> </w:t>
        </w:r>
        <w:proofErr w:type="spellStart"/>
        <w:r w:rsidRPr="00B8739D">
          <w:rPr>
            <w:rFonts w:ascii="Roboto" w:eastAsia="Times New Roman" w:hAnsi="Roboto" w:cs="Times New Roman"/>
            <w:color w:val="000000"/>
            <w:sz w:val="40"/>
            <w:szCs w:val="40"/>
          </w:rPr>
          <w:t>src</w:t>
        </w:r>
        <w:proofErr w:type="spellEnd"/>
        <w:r w:rsidRPr="00B8739D">
          <w:rPr>
            <w:rFonts w:ascii="Roboto" w:eastAsia="Times New Roman" w:hAnsi="Roboto" w:cs="Times New Roman"/>
            <w:color w:val="000000"/>
            <w:sz w:val="40"/>
            <w:szCs w:val="40"/>
          </w:rPr>
          <w:t>="image.jpg" class="</w:t>
        </w:r>
        <w:proofErr w:type="spellStart"/>
        <w:r w:rsidRPr="00B8739D">
          <w:rPr>
            <w:rFonts w:ascii="Roboto" w:eastAsia="Times New Roman" w:hAnsi="Roboto" w:cs="Times New Roman"/>
            <w:color w:val="000000"/>
            <w:sz w:val="40"/>
            <w:szCs w:val="40"/>
          </w:rPr>
          <w:t>img</w:t>
        </w:r>
        <w:proofErr w:type="spellEnd"/>
        <w:r w:rsidRPr="00B8739D">
          <w:rPr>
            <w:rFonts w:ascii="Roboto" w:eastAsia="Times New Roman" w:hAnsi="Roboto" w:cs="Times New Roman"/>
            <w:color w:val="000000"/>
            <w:sz w:val="40"/>
            <w:szCs w:val="40"/>
          </w:rPr>
          <w:t>-fluid" alt="responsive Image"&gt;</w:t>
        </w:r>
      </w:ins>
    </w:p>
    <w:p w:rsidR="00B8739D" w:rsidRPr="00B8739D" w:rsidRDefault="00B8739D" w:rsidP="00B8739D">
      <w:pPr>
        <w:numPr>
          <w:ilvl w:val="0"/>
          <w:numId w:val="2"/>
        </w:numPr>
        <w:shd w:val="clear" w:color="auto" w:fill="FFFFFF"/>
        <w:spacing w:after="0" w:line="240" w:lineRule="auto"/>
        <w:ind w:left="248" w:right="248"/>
        <w:rPr>
          <w:ins w:id="34" w:author="Unknown"/>
          <w:rFonts w:ascii="Roboto" w:eastAsia="Times New Roman" w:hAnsi="Roboto" w:cs="Times New Roman"/>
          <w:color w:val="000000"/>
          <w:sz w:val="40"/>
          <w:szCs w:val="40"/>
        </w:rPr>
      </w:pPr>
      <w:ins w:id="35" w:author="Unknown">
        <w:r w:rsidRPr="00B8739D">
          <w:rPr>
            <w:rFonts w:ascii="Roboto" w:eastAsia="Times New Roman" w:hAnsi="Roboto" w:cs="Times New Roman"/>
            <w:b/>
            <w:bCs/>
            <w:color w:val="000000"/>
            <w:sz w:val="40"/>
          </w:rPr>
          <w:t>Question 7. What Is Bootstrap 4 Image Thumbnail?</w:t>
        </w:r>
      </w:ins>
    </w:p>
    <w:p w:rsidR="00B8739D" w:rsidRPr="00B8739D" w:rsidRDefault="00B8739D" w:rsidP="00B8739D">
      <w:pPr>
        <w:shd w:val="clear" w:color="auto" w:fill="FFFFFF"/>
        <w:spacing w:after="0" w:line="240" w:lineRule="auto"/>
        <w:ind w:left="248" w:right="248"/>
        <w:rPr>
          <w:ins w:id="36" w:author="Unknown"/>
          <w:rFonts w:ascii="Roboto" w:eastAsia="Times New Roman" w:hAnsi="Roboto" w:cs="Times New Roman"/>
          <w:color w:val="000000"/>
          <w:sz w:val="40"/>
          <w:szCs w:val="40"/>
        </w:rPr>
      </w:pPr>
      <w:proofErr w:type="gramStart"/>
      <w:ins w:id="37" w:author="Unknown">
        <w:r w:rsidRPr="00B8739D">
          <w:rPr>
            <w:rFonts w:ascii="Roboto" w:eastAsia="Times New Roman" w:hAnsi="Roboto" w:cs="Times New Roman"/>
            <w:b/>
            <w:bCs/>
            <w:color w:val="2DA506"/>
            <w:sz w:val="40"/>
          </w:rPr>
          <w:t>Answer :</w:t>
        </w:r>
        <w:proofErr w:type="gramEnd"/>
      </w:ins>
    </w:p>
    <w:p w:rsidR="00B8739D" w:rsidRPr="00B8739D" w:rsidRDefault="00B8739D" w:rsidP="00B8739D">
      <w:pPr>
        <w:shd w:val="clear" w:color="auto" w:fill="FFFFFF"/>
        <w:spacing w:after="124" w:line="240" w:lineRule="auto"/>
        <w:ind w:left="248" w:right="248"/>
        <w:rPr>
          <w:ins w:id="38" w:author="Unknown"/>
          <w:rFonts w:ascii="Roboto" w:eastAsia="Times New Roman" w:hAnsi="Roboto" w:cs="Times New Roman"/>
          <w:color w:val="000000"/>
          <w:sz w:val="40"/>
          <w:szCs w:val="40"/>
        </w:rPr>
      </w:pPr>
      <w:ins w:id="39" w:author="Unknown">
        <w:r w:rsidRPr="00B8739D">
          <w:rPr>
            <w:rFonts w:ascii="Roboto" w:eastAsia="Times New Roman" w:hAnsi="Roboto" w:cs="Times New Roman"/>
            <w:color w:val="000000"/>
            <w:sz w:val="40"/>
            <w:szCs w:val="40"/>
          </w:rPr>
          <w:t>The .</w:t>
        </w:r>
        <w:proofErr w:type="spellStart"/>
        <w:r w:rsidRPr="00B8739D">
          <w:rPr>
            <w:rFonts w:ascii="Roboto" w:eastAsia="Times New Roman" w:hAnsi="Roboto" w:cs="Times New Roman"/>
            <w:color w:val="000000"/>
            <w:sz w:val="40"/>
            <w:szCs w:val="40"/>
          </w:rPr>
          <w:t>img</w:t>
        </w:r>
        <w:proofErr w:type="spellEnd"/>
        <w:r w:rsidRPr="00B8739D">
          <w:rPr>
            <w:rFonts w:ascii="Roboto" w:eastAsia="Times New Roman" w:hAnsi="Roboto" w:cs="Times New Roman"/>
            <w:color w:val="000000"/>
            <w:sz w:val="40"/>
            <w:szCs w:val="40"/>
          </w:rPr>
          <w:t>-thumbnail class shapes the image to a thumbnail (bordered): </w:t>
        </w:r>
      </w:ins>
    </w:p>
    <w:p w:rsidR="00B8739D" w:rsidRPr="00B8739D" w:rsidRDefault="00B8739D" w:rsidP="00B8739D">
      <w:pPr>
        <w:shd w:val="clear" w:color="auto" w:fill="FFFFFF"/>
        <w:spacing w:after="124" w:line="240" w:lineRule="auto"/>
        <w:ind w:left="248" w:right="248"/>
        <w:rPr>
          <w:ins w:id="40" w:author="Unknown"/>
          <w:rFonts w:ascii="Roboto" w:eastAsia="Times New Roman" w:hAnsi="Roboto" w:cs="Times New Roman"/>
          <w:color w:val="000000"/>
          <w:sz w:val="40"/>
          <w:szCs w:val="40"/>
        </w:rPr>
      </w:pPr>
      <w:ins w:id="41" w:author="Unknown">
        <w:r w:rsidRPr="00B8739D">
          <w:rPr>
            <w:rFonts w:ascii="Roboto" w:eastAsia="Times New Roman" w:hAnsi="Roboto" w:cs="Times New Roman"/>
            <w:color w:val="000000"/>
            <w:sz w:val="40"/>
            <w:szCs w:val="40"/>
          </w:rPr>
          <w:t>&lt;</w:t>
        </w:r>
        <w:proofErr w:type="spellStart"/>
        <w:r w:rsidRPr="00B8739D">
          <w:rPr>
            <w:rFonts w:ascii="Roboto" w:eastAsia="Times New Roman" w:hAnsi="Roboto" w:cs="Times New Roman"/>
            <w:color w:val="000000"/>
            <w:sz w:val="40"/>
            <w:szCs w:val="40"/>
          </w:rPr>
          <w:t>img</w:t>
        </w:r>
        <w:proofErr w:type="spellEnd"/>
        <w:r w:rsidRPr="00B8739D">
          <w:rPr>
            <w:rFonts w:ascii="Roboto" w:eastAsia="Times New Roman" w:hAnsi="Roboto" w:cs="Times New Roman"/>
            <w:color w:val="000000"/>
            <w:sz w:val="40"/>
            <w:szCs w:val="40"/>
          </w:rPr>
          <w:t xml:space="preserve"> </w:t>
        </w:r>
        <w:proofErr w:type="spellStart"/>
        <w:r w:rsidRPr="00B8739D">
          <w:rPr>
            <w:rFonts w:ascii="Roboto" w:eastAsia="Times New Roman" w:hAnsi="Roboto" w:cs="Times New Roman"/>
            <w:color w:val="000000"/>
            <w:sz w:val="40"/>
            <w:szCs w:val="40"/>
          </w:rPr>
          <w:t>src</w:t>
        </w:r>
        <w:proofErr w:type="spellEnd"/>
        <w:r w:rsidRPr="00B8739D">
          <w:rPr>
            <w:rFonts w:ascii="Roboto" w:eastAsia="Times New Roman" w:hAnsi="Roboto" w:cs="Times New Roman"/>
            <w:color w:val="000000"/>
            <w:sz w:val="40"/>
            <w:szCs w:val="40"/>
          </w:rPr>
          <w:t>="image.jpg" class="</w:t>
        </w:r>
        <w:proofErr w:type="spellStart"/>
        <w:r w:rsidRPr="00B8739D">
          <w:rPr>
            <w:rFonts w:ascii="Roboto" w:eastAsia="Times New Roman" w:hAnsi="Roboto" w:cs="Times New Roman"/>
            <w:color w:val="000000"/>
            <w:sz w:val="40"/>
            <w:szCs w:val="40"/>
          </w:rPr>
          <w:t>img</w:t>
        </w:r>
        <w:proofErr w:type="spellEnd"/>
        <w:r w:rsidRPr="00B8739D">
          <w:rPr>
            <w:rFonts w:ascii="Roboto" w:eastAsia="Times New Roman" w:hAnsi="Roboto" w:cs="Times New Roman"/>
            <w:color w:val="000000"/>
            <w:sz w:val="40"/>
            <w:szCs w:val="40"/>
          </w:rPr>
          <w:t>-thumbnail" alt="thumbnails image" /&gt;</w:t>
        </w:r>
      </w:ins>
    </w:p>
    <w:p w:rsidR="00B8739D" w:rsidRPr="00B8739D" w:rsidRDefault="00B8739D" w:rsidP="00B8739D">
      <w:pPr>
        <w:shd w:val="clear" w:color="auto" w:fill="FFFFFF"/>
        <w:spacing w:after="0" w:line="240" w:lineRule="auto"/>
        <w:ind w:left="248" w:right="248"/>
        <w:rPr>
          <w:ins w:id="42" w:author="Unknown"/>
          <w:rFonts w:ascii="Roboto" w:eastAsia="Times New Roman" w:hAnsi="Roboto" w:cs="Times New Roman"/>
          <w:color w:val="000000"/>
          <w:sz w:val="40"/>
          <w:szCs w:val="40"/>
        </w:rPr>
      </w:pPr>
      <w:ins w:id="43" w:author="Unknown">
        <w:r w:rsidRPr="00B8739D">
          <w:rPr>
            <w:rFonts w:ascii="Roboto" w:eastAsia="Times New Roman" w:hAnsi="Roboto" w:cs="Times New Roman"/>
            <w:color w:val="000000"/>
            <w:sz w:val="40"/>
            <w:szCs w:val="40"/>
          </w:rPr>
          <w:fldChar w:fldCharType="begin"/>
        </w:r>
        <w:r w:rsidRPr="00B8739D">
          <w:rPr>
            <w:rFonts w:ascii="Roboto" w:eastAsia="Times New Roman" w:hAnsi="Roboto" w:cs="Times New Roman"/>
            <w:color w:val="000000"/>
            <w:sz w:val="40"/>
            <w:szCs w:val="40"/>
          </w:rPr>
          <w:instrText xml:space="preserve"> HYPERLINK "https://www.wisdomjobs.com/e-university/html-5-tutorial-207.html" \o "HTML 5 Tutorial" </w:instrText>
        </w:r>
        <w:r w:rsidRPr="00B8739D">
          <w:rPr>
            <w:rFonts w:ascii="Roboto" w:eastAsia="Times New Roman" w:hAnsi="Roboto" w:cs="Times New Roman"/>
            <w:color w:val="000000"/>
            <w:sz w:val="40"/>
            <w:szCs w:val="40"/>
          </w:rPr>
          <w:fldChar w:fldCharType="separate"/>
        </w:r>
        <w:r w:rsidRPr="00B8739D">
          <w:rPr>
            <w:rFonts w:ascii="Roboto" w:eastAsia="Times New Roman" w:hAnsi="Roboto" w:cs="Times New Roman"/>
            <w:color w:val="337AB7"/>
            <w:sz w:val="40"/>
            <w:u w:val="single"/>
          </w:rPr>
          <w:t>HTML 5 Tutorial</w:t>
        </w:r>
        <w:r w:rsidRPr="00B8739D">
          <w:rPr>
            <w:rFonts w:ascii="Roboto" w:eastAsia="Times New Roman" w:hAnsi="Roboto" w:cs="Times New Roman"/>
            <w:color w:val="000000"/>
            <w:sz w:val="40"/>
            <w:szCs w:val="40"/>
          </w:rPr>
          <w:fldChar w:fldCharType="end"/>
        </w:r>
        <w:r w:rsidRPr="00B8739D">
          <w:rPr>
            <w:rFonts w:ascii="Roboto" w:eastAsia="Times New Roman" w:hAnsi="Roboto" w:cs="Times New Roman"/>
            <w:color w:val="000000"/>
            <w:sz w:val="40"/>
            <w:szCs w:val="40"/>
          </w:rPr>
          <w:t> </w:t>
        </w:r>
        <w:r w:rsidRPr="00B8739D">
          <w:rPr>
            <w:rFonts w:ascii="Roboto" w:eastAsia="Times New Roman" w:hAnsi="Roboto" w:cs="Times New Roman"/>
            <w:color w:val="000000"/>
            <w:sz w:val="40"/>
            <w:szCs w:val="40"/>
          </w:rPr>
          <w:fldChar w:fldCharType="begin"/>
        </w:r>
        <w:r w:rsidRPr="00B8739D">
          <w:rPr>
            <w:rFonts w:ascii="Roboto" w:eastAsia="Times New Roman" w:hAnsi="Roboto" w:cs="Times New Roman"/>
            <w:color w:val="000000"/>
            <w:sz w:val="40"/>
            <w:szCs w:val="40"/>
          </w:rPr>
          <w:instrText xml:space="preserve"> HYPERLINK "https://www.wisdomjobs.com/e-university/php-interview-questions.html" \o "PHP Interview Questions" </w:instrText>
        </w:r>
        <w:r w:rsidRPr="00B8739D">
          <w:rPr>
            <w:rFonts w:ascii="Roboto" w:eastAsia="Times New Roman" w:hAnsi="Roboto" w:cs="Times New Roman"/>
            <w:color w:val="000000"/>
            <w:sz w:val="40"/>
            <w:szCs w:val="40"/>
          </w:rPr>
          <w:fldChar w:fldCharType="separate"/>
        </w:r>
        <w:r w:rsidRPr="00B8739D">
          <w:rPr>
            <w:rFonts w:ascii="Roboto" w:eastAsia="Times New Roman" w:hAnsi="Roboto" w:cs="Times New Roman"/>
            <w:color w:val="337AB7"/>
            <w:sz w:val="40"/>
            <w:u w:val="single"/>
          </w:rPr>
          <w:t>PHP Interview Questions</w:t>
        </w:r>
        <w:r w:rsidRPr="00B8739D">
          <w:rPr>
            <w:rFonts w:ascii="Roboto" w:eastAsia="Times New Roman" w:hAnsi="Roboto" w:cs="Times New Roman"/>
            <w:color w:val="000000"/>
            <w:sz w:val="40"/>
            <w:szCs w:val="40"/>
          </w:rPr>
          <w:fldChar w:fldCharType="end"/>
        </w:r>
      </w:ins>
    </w:p>
    <w:p w:rsidR="00B8739D" w:rsidRPr="00B8739D" w:rsidRDefault="00B8739D" w:rsidP="00B8739D">
      <w:pPr>
        <w:numPr>
          <w:ilvl w:val="0"/>
          <w:numId w:val="2"/>
        </w:numPr>
        <w:shd w:val="clear" w:color="auto" w:fill="FFFFFF"/>
        <w:spacing w:after="0" w:line="240" w:lineRule="auto"/>
        <w:ind w:left="248" w:right="248"/>
        <w:rPr>
          <w:ins w:id="44" w:author="Unknown"/>
          <w:rFonts w:ascii="Roboto" w:eastAsia="Times New Roman" w:hAnsi="Roboto" w:cs="Times New Roman"/>
          <w:color w:val="000000"/>
          <w:sz w:val="40"/>
          <w:szCs w:val="40"/>
        </w:rPr>
      </w:pPr>
      <w:ins w:id="45" w:author="Unknown">
        <w:r w:rsidRPr="00B8739D">
          <w:rPr>
            <w:rFonts w:ascii="Roboto" w:eastAsia="Times New Roman" w:hAnsi="Roboto" w:cs="Times New Roman"/>
            <w:b/>
            <w:bCs/>
            <w:color w:val="000000"/>
            <w:sz w:val="40"/>
          </w:rPr>
          <w:t>Question 8. What Is Bootstrap 4 Aligning Images?</w:t>
        </w:r>
      </w:ins>
    </w:p>
    <w:p w:rsidR="00B8739D" w:rsidRPr="00B8739D" w:rsidRDefault="00B8739D" w:rsidP="00B8739D">
      <w:pPr>
        <w:shd w:val="clear" w:color="auto" w:fill="FFFFFF"/>
        <w:spacing w:after="0" w:line="240" w:lineRule="auto"/>
        <w:ind w:left="248" w:right="248"/>
        <w:rPr>
          <w:ins w:id="46" w:author="Unknown"/>
          <w:rFonts w:ascii="Roboto" w:eastAsia="Times New Roman" w:hAnsi="Roboto" w:cs="Times New Roman"/>
          <w:color w:val="000000"/>
          <w:sz w:val="40"/>
          <w:szCs w:val="40"/>
        </w:rPr>
      </w:pPr>
      <w:proofErr w:type="gramStart"/>
      <w:ins w:id="47" w:author="Unknown">
        <w:r w:rsidRPr="00B8739D">
          <w:rPr>
            <w:rFonts w:ascii="Roboto" w:eastAsia="Times New Roman" w:hAnsi="Roboto" w:cs="Times New Roman"/>
            <w:b/>
            <w:bCs/>
            <w:color w:val="2DA506"/>
            <w:sz w:val="40"/>
          </w:rPr>
          <w:t>Answer :</w:t>
        </w:r>
        <w:proofErr w:type="gramEnd"/>
      </w:ins>
    </w:p>
    <w:p w:rsidR="00B8739D" w:rsidRPr="00B8739D" w:rsidRDefault="00B8739D" w:rsidP="00B8739D">
      <w:pPr>
        <w:shd w:val="clear" w:color="auto" w:fill="FFFFFF"/>
        <w:spacing w:after="124" w:line="240" w:lineRule="auto"/>
        <w:ind w:left="248" w:right="248"/>
        <w:rPr>
          <w:ins w:id="48" w:author="Unknown"/>
          <w:rFonts w:ascii="Roboto" w:eastAsia="Times New Roman" w:hAnsi="Roboto" w:cs="Times New Roman"/>
          <w:color w:val="000000"/>
          <w:sz w:val="40"/>
          <w:szCs w:val="40"/>
        </w:rPr>
      </w:pPr>
      <w:ins w:id="49" w:author="Unknown">
        <w:r w:rsidRPr="00B8739D">
          <w:rPr>
            <w:rFonts w:ascii="Roboto" w:eastAsia="Times New Roman" w:hAnsi="Roboto" w:cs="Times New Roman"/>
            <w:color w:val="000000"/>
            <w:sz w:val="40"/>
            <w:szCs w:val="40"/>
          </w:rPr>
          <w:t>The Bootstrap 4 image alignments are mainly used two classes there are .float-left, .float-right.</w:t>
        </w:r>
      </w:ins>
    </w:p>
    <w:p w:rsidR="00B8739D" w:rsidRPr="00B8739D" w:rsidRDefault="00B8739D" w:rsidP="00B8739D">
      <w:pPr>
        <w:shd w:val="clear" w:color="auto" w:fill="FFFFFF"/>
        <w:spacing w:after="124" w:line="240" w:lineRule="auto"/>
        <w:ind w:left="248" w:right="248"/>
        <w:rPr>
          <w:ins w:id="50" w:author="Unknown"/>
          <w:rFonts w:ascii="Roboto" w:eastAsia="Times New Roman" w:hAnsi="Roboto" w:cs="Times New Roman"/>
          <w:color w:val="000000"/>
          <w:sz w:val="40"/>
          <w:szCs w:val="40"/>
        </w:rPr>
      </w:pPr>
      <w:ins w:id="51" w:author="Unknown">
        <w:r w:rsidRPr="00B8739D">
          <w:rPr>
            <w:rFonts w:ascii="Roboto" w:eastAsia="Times New Roman" w:hAnsi="Roboto" w:cs="Times New Roman"/>
            <w:color w:val="000000"/>
            <w:sz w:val="40"/>
            <w:szCs w:val="40"/>
          </w:rPr>
          <w:t>&lt;</w:t>
        </w:r>
        <w:proofErr w:type="spellStart"/>
        <w:r w:rsidRPr="00B8739D">
          <w:rPr>
            <w:rFonts w:ascii="Roboto" w:eastAsia="Times New Roman" w:hAnsi="Roboto" w:cs="Times New Roman"/>
            <w:color w:val="000000"/>
            <w:sz w:val="40"/>
            <w:szCs w:val="40"/>
          </w:rPr>
          <w:t>img</w:t>
        </w:r>
        <w:proofErr w:type="spellEnd"/>
        <w:r w:rsidRPr="00B8739D">
          <w:rPr>
            <w:rFonts w:ascii="Roboto" w:eastAsia="Times New Roman" w:hAnsi="Roboto" w:cs="Times New Roman"/>
            <w:color w:val="000000"/>
            <w:sz w:val="40"/>
            <w:szCs w:val="40"/>
          </w:rPr>
          <w:t xml:space="preserve"> </w:t>
        </w:r>
        <w:proofErr w:type="spellStart"/>
        <w:r w:rsidRPr="00B8739D">
          <w:rPr>
            <w:rFonts w:ascii="Roboto" w:eastAsia="Times New Roman" w:hAnsi="Roboto" w:cs="Times New Roman"/>
            <w:color w:val="000000"/>
            <w:sz w:val="40"/>
            <w:szCs w:val="40"/>
          </w:rPr>
          <w:t>src</w:t>
        </w:r>
        <w:proofErr w:type="spellEnd"/>
        <w:r w:rsidRPr="00B8739D">
          <w:rPr>
            <w:rFonts w:ascii="Roboto" w:eastAsia="Times New Roman" w:hAnsi="Roboto" w:cs="Times New Roman"/>
            <w:color w:val="000000"/>
            <w:sz w:val="40"/>
            <w:szCs w:val="40"/>
          </w:rPr>
          <w:t>="image1.jpg" class="rounded float-left" alt="bootstrap 4 image"&gt;</w:t>
        </w:r>
      </w:ins>
    </w:p>
    <w:p w:rsidR="00B8739D" w:rsidRPr="00B8739D" w:rsidRDefault="00B8739D" w:rsidP="00B8739D">
      <w:pPr>
        <w:shd w:val="clear" w:color="auto" w:fill="FFFFFF"/>
        <w:spacing w:after="124" w:line="240" w:lineRule="auto"/>
        <w:ind w:left="248" w:right="248"/>
        <w:rPr>
          <w:ins w:id="52" w:author="Unknown"/>
          <w:rFonts w:ascii="Roboto" w:eastAsia="Times New Roman" w:hAnsi="Roboto" w:cs="Times New Roman"/>
          <w:color w:val="000000"/>
          <w:sz w:val="40"/>
          <w:szCs w:val="40"/>
        </w:rPr>
      </w:pPr>
      <w:ins w:id="53" w:author="Unknown">
        <w:r w:rsidRPr="00B8739D">
          <w:rPr>
            <w:rFonts w:ascii="Roboto" w:eastAsia="Times New Roman" w:hAnsi="Roboto" w:cs="Times New Roman"/>
            <w:color w:val="000000"/>
            <w:sz w:val="40"/>
            <w:szCs w:val="40"/>
          </w:rPr>
          <w:t>&lt;</w:t>
        </w:r>
        <w:proofErr w:type="spellStart"/>
        <w:r w:rsidRPr="00B8739D">
          <w:rPr>
            <w:rFonts w:ascii="Roboto" w:eastAsia="Times New Roman" w:hAnsi="Roboto" w:cs="Times New Roman"/>
            <w:color w:val="000000"/>
            <w:sz w:val="40"/>
            <w:szCs w:val="40"/>
          </w:rPr>
          <w:t>img</w:t>
        </w:r>
        <w:proofErr w:type="spellEnd"/>
        <w:r w:rsidRPr="00B8739D">
          <w:rPr>
            <w:rFonts w:ascii="Roboto" w:eastAsia="Times New Roman" w:hAnsi="Roboto" w:cs="Times New Roman"/>
            <w:color w:val="000000"/>
            <w:sz w:val="40"/>
            <w:szCs w:val="40"/>
          </w:rPr>
          <w:t xml:space="preserve"> </w:t>
        </w:r>
        <w:proofErr w:type="spellStart"/>
        <w:r w:rsidRPr="00B8739D">
          <w:rPr>
            <w:rFonts w:ascii="Roboto" w:eastAsia="Times New Roman" w:hAnsi="Roboto" w:cs="Times New Roman"/>
            <w:color w:val="000000"/>
            <w:sz w:val="40"/>
            <w:szCs w:val="40"/>
          </w:rPr>
          <w:t>src</w:t>
        </w:r>
        <w:proofErr w:type="spellEnd"/>
        <w:r w:rsidRPr="00B8739D">
          <w:rPr>
            <w:rFonts w:ascii="Roboto" w:eastAsia="Times New Roman" w:hAnsi="Roboto" w:cs="Times New Roman"/>
            <w:color w:val="000000"/>
            <w:sz w:val="40"/>
            <w:szCs w:val="40"/>
          </w:rPr>
          <w:t>="images 2.jpg" class="rounded float-right" alt="bootstrap 4 image"&gt;</w:t>
        </w:r>
      </w:ins>
    </w:p>
    <w:p w:rsidR="00B8739D" w:rsidRPr="00B8739D" w:rsidRDefault="00B8739D" w:rsidP="00B8739D">
      <w:pPr>
        <w:numPr>
          <w:ilvl w:val="0"/>
          <w:numId w:val="2"/>
        </w:numPr>
        <w:shd w:val="clear" w:color="auto" w:fill="FFFFFF"/>
        <w:spacing w:after="0" w:line="240" w:lineRule="auto"/>
        <w:ind w:left="248" w:right="248"/>
        <w:rPr>
          <w:ins w:id="54" w:author="Unknown"/>
          <w:rFonts w:ascii="Roboto" w:eastAsia="Times New Roman" w:hAnsi="Roboto" w:cs="Times New Roman"/>
          <w:color w:val="000000"/>
          <w:sz w:val="40"/>
          <w:szCs w:val="40"/>
        </w:rPr>
      </w:pPr>
      <w:ins w:id="55" w:author="Unknown">
        <w:r w:rsidRPr="00B8739D">
          <w:rPr>
            <w:rFonts w:ascii="Roboto" w:eastAsia="Times New Roman" w:hAnsi="Roboto" w:cs="Times New Roman"/>
            <w:b/>
            <w:bCs/>
            <w:color w:val="000000"/>
            <w:sz w:val="40"/>
          </w:rPr>
          <w:t xml:space="preserve">Question 9. How Many Image Shapes &amp; Corners </w:t>
        </w:r>
        <w:proofErr w:type="gramStart"/>
        <w:r w:rsidRPr="00B8739D">
          <w:rPr>
            <w:rFonts w:ascii="Roboto" w:eastAsia="Times New Roman" w:hAnsi="Roboto" w:cs="Times New Roman"/>
            <w:b/>
            <w:bCs/>
            <w:color w:val="000000"/>
            <w:sz w:val="40"/>
          </w:rPr>
          <w:t>In</w:t>
        </w:r>
        <w:proofErr w:type="gramEnd"/>
        <w:r w:rsidRPr="00B8739D">
          <w:rPr>
            <w:rFonts w:ascii="Roboto" w:eastAsia="Times New Roman" w:hAnsi="Roboto" w:cs="Times New Roman"/>
            <w:b/>
            <w:bCs/>
            <w:color w:val="000000"/>
            <w:sz w:val="40"/>
          </w:rPr>
          <w:t xml:space="preserve"> Bootstrap 4?</w:t>
        </w:r>
      </w:ins>
    </w:p>
    <w:p w:rsidR="00B8739D" w:rsidRPr="00B8739D" w:rsidRDefault="00B8739D" w:rsidP="00B8739D">
      <w:pPr>
        <w:shd w:val="clear" w:color="auto" w:fill="FFFFFF"/>
        <w:spacing w:after="0" w:line="240" w:lineRule="auto"/>
        <w:ind w:left="248" w:right="248"/>
        <w:rPr>
          <w:ins w:id="56" w:author="Unknown"/>
          <w:rFonts w:ascii="Roboto" w:eastAsia="Times New Roman" w:hAnsi="Roboto" w:cs="Times New Roman"/>
          <w:color w:val="000000"/>
          <w:sz w:val="40"/>
          <w:szCs w:val="40"/>
        </w:rPr>
      </w:pPr>
      <w:proofErr w:type="gramStart"/>
      <w:ins w:id="57" w:author="Unknown">
        <w:r w:rsidRPr="00B8739D">
          <w:rPr>
            <w:rFonts w:ascii="Roboto" w:eastAsia="Times New Roman" w:hAnsi="Roboto" w:cs="Times New Roman"/>
            <w:b/>
            <w:bCs/>
            <w:color w:val="2DA506"/>
            <w:sz w:val="40"/>
          </w:rPr>
          <w:t>Answer :</w:t>
        </w:r>
        <w:proofErr w:type="gramEnd"/>
      </w:ins>
    </w:p>
    <w:p w:rsidR="00B8739D" w:rsidRPr="00B8739D" w:rsidRDefault="00B8739D" w:rsidP="00B8739D">
      <w:pPr>
        <w:shd w:val="clear" w:color="auto" w:fill="FFFFFF"/>
        <w:spacing w:after="124" w:line="240" w:lineRule="auto"/>
        <w:ind w:left="248" w:right="248"/>
        <w:rPr>
          <w:ins w:id="58" w:author="Unknown"/>
          <w:rFonts w:ascii="Roboto" w:eastAsia="Times New Roman" w:hAnsi="Roboto" w:cs="Times New Roman"/>
          <w:color w:val="000000"/>
          <w:sz w:val="40"/>
          <w:szCs w:val="40"/>
        </w:rPr>
      </w:pPr>
      <w:ins w:id="59" w:author="Unknown">
        <w:r w:rsidRPr="00B8739D">
          <w:rPr>
            <w:rFonts w:ascii="Roboto" w:eastAsia="Times New Roman" w:hAnsi="Roboto" w:cs="Times New Roman"/>
            <w:color w:val="000000"/>
            <w:sz w:val="40"/>
            <w:szCs w:val="40"/>
          </w:rPr>
          <w:lastRenderedPageBreak/>
          <w:t>You can use Bootstrap to render images with rounded corners or as a circle. This is achieved with the .rounded-* utility classes.</w:t>
        </w:r>
      </w:ins>
    </w:p>
    <w:p w:rsidR="00B8739D" w:rsidRPr="00B8739D" w:rsidRDefault="00B8739D" w:rsidP="00B8739D">
      <w:pPr>
        <w:shd w:val="clear" w:color="auto" w:fill="FFFFFF"/>
        <w:spacing w:after="124" w:line="240" w:lineRule="auto"/>
        <w:ind w:left="248" w:right="248"/>
        <w:rPr>
          <w:ins w:id="60" w:author="Unknown"/>
          <w:rFonts w:ascii="Roboto" w:eastAsia="Times New Roman" w:hAnsi="Roboto" w:cs="Times New Roman"/>
          <w:color w:val="000000"/>
          <w:sz w:val="40"/>
          <w:szCs w:val="40"/>
        </w:rPr>
      </w:pPr>
      <w:ins w:id="61" w:author="Unknown">
        <w:r w:rsidRPr="00B8739D">
          <w:rPr>
            <w:rFonts w:ascii="Roboto" w:eastAsia="Times New Roman" w:hAnsi="Roboto" w:cs="Times New Roman"/>
            <w:color w:val="000000"/>
            <w:sz w:val="40"/>
            <w:szCs w:val="40"/>
          </w:rPr>
          <w:t>&lt;</w:t>
        </w:r>
        <w:proofErr w:type="spellStart"/>
        <w:r w:rsidRPr="00B8739D">
          <w:rPr>
            <w:rFonts w:ascii="Roboto" w:eastAsia="Times New Roman" w:hAnsi="Roboto" w:cs="Times New Roman"/>
            <w:color w:val="000000"/>
            <w:sz w:val="40"/>
            <w:szCs w:val="40"/>
          </w:rPr>
          <w:t>img</w:t>
        </w:r>
        <w:proofErr w:type="spellEnd"/>
        <w:r w:rsidRPr="00B8739D">
          <w:rPr>
            <w:rFonts w:ascii="Roboto" w:eastAsia="Times New Roman" w:hAnsi="Roboto" w:cs="Times New Roman"/>
            <w:color w:val="000000"/>
            <w:sz w:val="40"/>
            <w:szCs w:val="40"/>
          </w:rPr>
          <w:t xml:space="preserve"> </w:t>
        </w:r>
        <w:proofErr w:type="spellStart"/>
        <w:r w:rsidRPr="00B8739D">
          <w:rPr>
            <w:rFonts w:ascii="Roboto" w:eastAsia="Times New Roman" w:hAnsi="Roboto" w:cs="Times New Roman"/>
            <w:color w:val="000000"/>
            <w:sz w:val="40"/>
            <w:szCs w:val="40"/>
          </w:rPr>
          <w:t>src</w:t>
        </w:r>
        <w:proofErr w:type="spellEnd"/>
        <w:r w:rsidRPr="00B8739D">
          <w:rPr>
            <w:rFonts w:ascii="Roboto" w:eastAsia="Times New Roman" w:hAnsi="Roboto" w:cs="Times New Roman"/>
            <w:color w:val="000000"/>
            <w:sz w:val="40"/>
            <w:szCs w:val="40"/>
          </w:rPr>
          <w:t>="image_1.png" class="rounded" alt="rounded image"&gt;</w:t>
        </w:r>
      </w:ins>
    </w:p>
    <w:p w:rsidR="00B8739D" w:rsidRPr="00B8739D" w:rsidRDefault="00B8739D" w:rsidP="00B8739D">
      <w:pPr>
        <w:shd w:val="clear" w:color="auto" w:fill="FFFFFF"/>
        <w:spacing w:after="124" w:line="240" w:lineRule="auto"/>
        <w:ind w:left="248" w:right="248"/>
        <w:rPr>
          <w:ins w:id="62" w:author="Unknown"/>
          <w:rFonts w:ascii="Roboto" w:eastAsia="Times New Roman" w:hAnsi="Roboto" w:cs="Times New Roman"/>
          <w:color w:val="000000"/>
          <w:sz w:val="40"/>
          <w:szCs w:val="40"/>
        </w:rPr>
      </w:pPr>
      <w:ins w:id="63" w:author="Unknown">
        <w:r w:rsidRPr="00B8739D">
          <w:rPr>
            <w:rFonts w:ascii="Roboto" w:eastAsia="Times New Roman" w:hAnsi="Roboto" w:cs="Times New Roman"/>
            <w:color w:val="000000"/>
            <w:sz w:val="40"/>
            <w:szCs w:val="40"/>
          </w:rPr>
          <w:t>&lt;</w:t>
        </w:r>
        <w:proofErr w:type="spellStart"/>
        <w:r w:rsidRPr="00B8739D">
          <w:rPr>
            <w:rFonts w:ascii="Roboto" w:eastAsia="Times New Roman" w:hAnsi="Roboto" w:cs="Times New Roman"/>
            <w:color w:val="000000"/>
            <w:sz w:val="40"/>
            <w:szCs w:val="40"/>
          </w:rPr>
          <w:t>img</w:t>
        </w:r>
        <w:proofErr w:type="spellEnd"/>
        <w:r w:rsidRPr="00B8739D">
          <w:rPr>
            <w:rFonts w:ascii="Roboto" w:eastAsia="Times New Roman" w:hAnsi="Roboto" w:cs="Times New Roman"/>
            <w:color w:val="000000"/>
            <w:sz w:val="40"/>
            <w:szCs w:val="40"/>
          </w:rPr>
          <w:t xml:space="preserve"> </w:t>
        </w:r>
        <w:proofErr w:type="spellStart"/>
        <w:r w:rsidRPr="00B8739D">
          <w:rPr>
            <w:rFonts w:ascii="Roboto" w:eastAsia="Times New Roman" w:hAnsi="Roboto" w:cs="Times New Roman"/>
            <w:color w:val="000000"/>
            <w:sz w:val="40"/>
            <w:szCs w:val="40"/>
          </w:rPr>
          <w:t>src</w:t>
        </w:r>
        <w:proofErr w:type="spellEnd"/>
        <w:r w:rsidRPr="00B8739D">
          <w:rPr>
            <w:rFonts w:ascii="Roboto" w:eastAsia="Times New Roman" w:hAnsi="Roboto" w:cs="Times New Roman"/>
            <w:color w:val="000000"/>
            <w:sz w:val="40"/>
            <w:szCs w:val="40"/>
          </w:rPr>
          <w:t>="image_2.png" class="rounded-circle" alt="rounded-circle image"&gt;</w:t>
        </w:r>
      </w:ins>
    </w:p>
    <w:p w:rsidR="00B8739D" w:rsidRPr="00B8739D" w:rsidRDefault="00B8739D" w:rsidP="00B8739D">
      <w:pPr>
        <w:shd w:val="clear" w:color="auto" w:fill="FFFFFF"/>
        <w:spacing w:after="124" w:line="240" w:lineRule="auto"/>
        <w:ind w:left="248" w:right="248"/>
        <w:rPr>
          <w:ins w:id="64" w:author="Unknown"/>
          <w:rFonts w:ascii="Roboto" w:eastAsia="Times New Roman" w:hAnsi="Roboto" w:cs="Times New Roman"/>
          <w:color w:val="000000"/>
          <w:sz w:val="40"/>
          <w:szCs w:val="40"/>
        </w:rPr>
      </w:pPr>
      <w:ins w:id="65" w:author="Unknown">
        <w:r w:rsidRPr="00B8739D">
          <w:rPr>
            <w:rFonts w:ascii="Roboto" w:eastAsia="Times New Roman" w:hAnsi="Roboto" w:cs="Times New Roman"/>
            <w:color w:val="000000"/>
            <w:sz w:val="40"/>
            <w:szCs w:val="40"/>
          </w:rPr>
          <w:t>&lt;</w:t>
        </w:r>
        <w:proofErr w:type="spellStart"/>
        <w:r w:rsidRPr="00B8739D">
          <w:rPr>
            <w:rFonts w:ascii="Roboto" w:eastAsia="Times New Roman" w:hAnsi="Roboto" w:cs="Times New Roman"/>
            <w:color w:val="000000"/>
            <w:sz w:val="40"/>
            <w:szCs w:val="40"/>
          </w:rPr>
          <w:t>img</w:t>
        </w:r>
        <w:proofErr w:type="spellEnd"/>
        <w:r w:rsidRPr="00B8739D">
          <w:rPr>
            <w:rFonts w:ascii="Roboto" w:eastAsia="Times New Roman" w:hAnsi="Roboto" w:cs="Times New Roman"/>
            <w:color w:val="000000"/>
            <w:sz w:val="40"/>
            <w:szCs w:val="40"/>
          </w:rPr>
          <w:t xml:space="preserve"> </w:t>
        </w:r>
        <w:proofErr w:type="spellStart"/>
        <w:r w:rsidRPr="00B8739D">
          <w:rPr>
            <w:rFonts w:ascii="Roboto" w:eastAsia="Times New Roman" w:hAnsi="Roboto" w:cs="Times New Roman"/>
            <w:color w:val="000000"/>
            <w:sz w:val="40"/>
            <w:szCs w:val="40"/>
          </w:rPr>
          <w:t>src</w:t>
        </w:r>
        <w:proofErr w:type="spellEnd"/>
        <w:r w:rsidRPr="00B8739D">
          <w:rPr>
            <w:rFonts w:ascii="Roboto" w:eastAsia="Times New Roman" w:hAnsi="Roboto" w:cs="Times New Roman"/>
            <w:color w:val="000000"/>
            <w:sz w:val="40"/>
            <w:szCs w:val="40"/>
          </w:rPr>
          <w:t>="image_3.png" class="</w:t>
        </w:r>
        <w:proofErr w:type="spellStart"/>
        <w:r w:rsidRPr="00B8739D">
          <w:rPr>
            <w:rFonts w:ascii="Roboto" w:eastAsia="Times New Roman" w:hAnsi="Roboto" w:cs="Times New Roman"/>
            <w:color w:val="000000"/>
            <w:sz w:val="40"/>
            <w:szCs w:val="40"/>
          </w:rPr>
          <w:t>img</w:t>
        </w:r>
        <w:proofErr w:type="spellEnd"/>
        <w:r w:rsidRPr="00B8739D">
          <w:rPr>
            <w:rFonts w:ascii="Roboto" w:eastAsia="Times New Roman" w:hAnsi="Roboto" w:cs="Times New Roman"/>
            <w:color w:val="000000"/>
            <w:sz w:val="40"/>
            <w:szCs w:val="40"/>
          </w:rPr>
          <w:t>-thumbnail" alt="</w:t>
        </w:r>
        <w:proofErr w:type="spellStart"/>
        <w:r w:rsidRPr="00B8739D">
          <w:rPr>
            <w:rFonts w:ascii="Roboto" w:eastAsia="Times New Roman" w:hAnsi="Roboto" w:cs="Times New Roman"/>
            <w:color w:val="000000"/>
            <w:sz w:val="40"/>
            <w:szCs w:val="40"/>
          </w:rPr>
          <w:t>img</w:t>
        </w:r>
        <w:proofErr w:type="spellEnd"/>
        <w:r w:rsidRPr="00B8739D">
          <w:rPr>
            <w:rFonts w:ascii="Roboto" w:eastAsia="Times New Roman" w:hAnsi="Roboto" w:cs="Times New Roman"/>
            <w:color w:val="000000"/>
            <w:sz w:val="40"/>
            <w:szCs w:val="40"/>
          </w:rPr>
          <w:t>-thumbnail image"&gt;</w:t>
        </w:r>
      </w:ins>
    </w:p>
    <w:p w:rsidR="00B8739D" w:rsidRPr="00B8739D" w:rsidRDefault="00B8739D" w:rsidP="00B8739D">
      <w:pPr>
        <w:shd w:val="clear" w:color="auto" w:fill="FFFFFF"/>
        <w:spacing w:after="124" w:line="240" w:lineRule="auto"/>
        <w:ind w:left="248" w:right="248"/>
        <w:rPr>
          <w:ins w:id="66" w:author="Unknown"/>
          <w:rFonts w:ascii="Roboto" w:eastAsia="Times New Roman" w:hAnsi="Roboto" w:cs="Times New Roman"/>
          <w:color w:val="000000"/>
          <w:sz w:val="40"/>
          <w:szCs w:val="40"/>
        </w:rPr>
      </w:pPr>
      <w:ins w:id="67" w:author="Unknown">
        <w:r w:rsidRPr="00B8739D">
          <w:rPr>
            <w:rFonts w:ascii="Roboto" w:eastAsia="Times New Roman" w:hAnsi="Roboto" w:cs="Times New Roman"/>
            <w:color w:val="000000"/>
            <w:sz w:val="40"/>
            <w:szCs w:val="40"/>
          </w:rPr>
          <w:t>&lt;</w:t>
        </w:r>
        <w:proofErr w:type="spellStart"/>
        <w:r w:rsidRPr="00B8739D">
          <w:rPr>
            <w:rFonts w:ascii="Roboto" w:eastAsia="Times New Roman" w:hAnsi="Roboto" w:cs="Times New Roman"/>
            <w:color w:val="000000"/>
            <w:sz w:val="40"/>
            <w:szCs w:val="40"/>
          </w:rPr>
          <w:t>img</w:t>
        </w:r>
        <w:proofErr w:type="spellEnd"/>
        <w:r w:rsidRPr="00B8739D">
          <w:rPr>
            <w:rFonts w:ascii="Roboto" w:eastAsia="Times New Roman" w:hAnsi="Roboto" w:cs="Times New Roman"/>
            <w:color w:val="000000"/>
            <w:sz w:val="40"/>
            <w:szCs w:val="40"/>
          </w:rPr>
          <w:t xml:space="preserve"> </w:t>
        </w:r>
        <w:proofErr w:type="spellStart"/>
        <w:r w:rsidRPr="00B8739D">
          <w:rPr>
            <w:rFonts w:ascii="Roboto" w:eastAsia="Times New Roman" w:hAnsi="Roboto" w:cs="Times New Roman"/>
            <w:color w:val="000000"/>
            <w:sz w:val="40"/>
            <w:szCs w:val="40"/>
          </w:rPr>
          <w:t>src</w:t>
        </w:r>
        <w:proofErr w:type="spellEnd"/>
        <w:r w:rsidRPr="00B8739D">
          <w:rPr>
            <w:rFonts w:ascii="Roboto" w:eastAsia="Times New Roman" w:hAnsi="Roboto" w:cs="Times New Roman"/>
            <w:color w:val="000000"/>
            <w:sz w:val="40"/>
            <w:szCs w:val="40"/>
          </w:rPr>
          <w:t>="image_4.png" class="rounded-top" alt="rounded-top image"&gt;</w:t>
        </w:r>
      </w:ins>
    </w:p>
    <w:p w:rsidR="00B8739D" w:rsidRPr="00B8739D" w:rsidRDefault="00B8739D" w:rsidP="00B8739D">
      <w:pPr>
        <w:shd w:val="clear" w:color="auto" w:fill="FFFFFF"/>
        <w:spacing w:after="124" w:line="240" w:lineRule="auto"/>
        <w:ind w:left="248" w:right="248"/>
        <w:rPr>
          <w:ins w:id="68" w:author="Unknown"/>
          <w:rFonts w:ascii="Roboto" w:eastAsia="Times New Roman" w:hAnsi="Roboto" w:cs="Times New Roman"/>
          <w:color w:val="000000"/>
          <w:sz w:val="40"/>
          <w:szCs w:val="40"/>
        </w:rPr>
      </w:pPr>
      <w:ins w:id="69" w:author="Unknown">
        <w:r w:rsidRPr="00B8739D">
          <w:rPr>
            <w:rFonts w:ascii="Roboto" w:eastAsia="Times New Roman" w:hAnsi="Roboto" w:cs="Times New Roman"/>
            <w:color w:val="000000"/>
            <w:sz w:val="40"/>
            <w:szCs w:val="40"/>
          </w:rPr>
          <w:t>&lt;</w:t>
        </w:r>
        <w:proofErr w:type="spellStart"/>
        <w:r w:rsidRPr="00B8739D">
          <w:rPr>
            <w:rFonts w:ascii="Roboto" w:eastAsia="Times New Roman" w:hAnsi="Roboto" w:cs="Times New Roman"/>
            <w:color w:val="000000"/>
            <w:sz w:val="40"/>
            <w:szCs w:val="40"/>
          </w:rPr>
          <w:t>img</w:t>
        </w:r>
        <w:proofErr w:type="spellEnd"/>
        <w:r w:rsidRPr="00B8739D">
          <w:rPr>
            <w:rFonts w:ascii="Roboto" w:eastAsia="Times New Roman" w:hAnsi="Roboto" w:cs="Times New Roman"/>
            <w:color w:val="000000"/>
            <w:sz w:val="40"/>
            <w:szCs w:val="40"/>
          </w:rPr>
          <w:t xml:space="preserve"> </w:t>
        </w:r>
        <w:proofErr w:type="spellStart"/>
        <w:r w:rsidRPr="00B8739D">
          <w:rPr>
            <w:rFonts w:ascii="Roboto" w:eastAsia="Times New Roman" w:hAnsi="Roboto" w:cs="Times New Roman"/>
            <w:color w:val="000000"/>
            <w:sz w:val="40"/>
            <w:szCs w:val="40"/>
          </w:rPr>
          <w:t>src</w:t>
        </w:r>
        <w:proofErr w:type="spellEnd"/>
        <w:r w:rsidRPr="00B8739D">
          <w:rPr>
            <w:rFonts w:ascii="Roboto" w:eastAsia="Times New Roman" w:hAnsi="Roboto" w:cs="Times New Roman"/>
            <w:color w:val="000000"/>
            <w:sz w:val="40"/>
            <w:szCs w:val="40"/>
          </w:rPr>
          <w:t>="image_5.png" class="rounded-bottom" alt="rounded-bottom image"&gt;</w:t>
        </w:r>
      </w:ins>
    </w:p>
    <w:p w:rsidR="00B8739D" w:rsidRPr="00B8739D" w:rsidRDefault="00B8739D" w:rsidP="00B8739D">
      <w:pPr>
        <w:shd w:val="clear" w:color="auto" w:fill="FFFFFF"/>
        <w:spacing w:after="124" w:line="240" w:lineRule="auto"/>
        <w:ind w:left="248" w:right="248"/>
        <w:rPr>
          <w:ins w:id="70" w:author="Unknown"/>
          <w:rFonts w:ascii="Roboto" w:eastAsia="Times New Roman" w:hAnsi="Roboto" w:cs="Times New Roman"/>
          <w:color w:val="000000"/>
          <w:sz w:val="40"/>
          <w:szCs w:val="40"/>
        </w:rPr>
      </w:pPr>
      <w:ins w:id="71" w:author="Unknown">
        <w:r w:rsidRPr="00B8739D">
          <w:rPr>
            <w:rFonts w:ascii="Roboto" w:eastAsia="Times New Roman" w:hAnsi="Roboto" w:cs="Times New Roman"/>
            <w:color w:val="000000"/>
            <w:sz w:val="40"/>
            <w:szCs w:val="40"/>
          </w:rPr>
          <w:t>&lt;</w:t>
        </w:r>
        <w:proofErr w:type="spellStart"/>
        <w:r w:rsidRPr="00B8739D">
          <w:rPr>
            <w:rFonts w:ascii="Roboto" w:eastAsia="Times New Roman" w:hAnsi="Roboto" w:cs="Times New Roman"/>
            <w:color w:val="000000"/>
            <w:sz w:val="40"/>
            <w:szCs w:val="40"/>
          </w:rPr>
          <w:t>img</w:t>
        </w:r>
        <w:proofErr w:type="spellEnd"/>
        <w:r w:rsidRPr="00B8739D">
          <w:rPr>
            <w:rFonts w:ascii="Roboto" w:eastAsia="Times New Roman" w:hAnsi="Roboto" w:cs="Times New Roman"/>
            <w:color w:val="000000"/>
            <w:sz w:val="40"/>
            <w:szCs w:val="40"/>
          </w:rPr>
          <w:t xml:space="preserve"> </w:t>
        </w:r>
        <w:proofErr w:type="spellStart"/>
        <w:r w:rsidRPr="00B8739D">
          <w:rPr>
            <w:rFonts w:ascii="Roboto" w:eastAsia="Times New Roman" w:hAnsi="Roboto" w:cs="Times New Roman"/>
            <w:color w:val="000000"/>
            <w:sz w:val="40"/>
            <w:szCs w:val="40"/>
          </w:rPr>
          <w:t>src</w:t>
        </w:r>
        <w:proofErr w:type="spellEnd"/>
        <w:r w:rsidRPr="00B8739D">
          <w:rPr>
            <w:rFonts w:ascii="Roboto" w:eastAsia="Times New Roman" w:hAnsi="Roboto" w:cs="Times New Roman"/>
            <w:color w:val="000000"/>
            <w:sz w:val="40"/>
            <w:szCs w:val="40"/>
          </w:rPr>
          <w:t>="image_6.png" class="rounded-0" alt="rounded-0 image"&gt;</w:t>
        </w:r>
      </w:ins>
    </w:p>
    <w:p w:rsidR="00B8739D" w:rsidRPr="00B8739D" w:rsidRDefault="00B8739D" w:rsidP="00B8739D">
      <w:pPr>
        <w:shd w:val="clear" w:color="auto" w:fill="FFFFFF"/>
        <w:spacing w:after="0" w:line="240" w:lineRule="auto"/>
        <w:ind w:left="248" w:right="248"/>
        <w:rPr>
          <w:ins w:id="72" w:author="Unknown"/>
          <w:rFonts w:ascii="Roboto" w:eastAsia="Times New Roman" w:hAnsi="Roboto" w:cs="Times New Roman"/>
          <w:color w:val="000000"/>
          <w:sz w:val="40"/>
          <w:szCs w:val="40"/>
        </w:rPr>
      </w:pPr>
      <w:ins w:id="73" w:author="Unknown">
        <w:r w:rsidRPr="00B8739D">
          <w:rPr>
            <w:rFonts w:ascii="Roboto" w:eastAsia="Times New Roman" w:hAnsi="Roboto" w:cs="Times New Roman"/>
            <w:color w:val="000000"/>
            <w:sz w:val="40"/>
            <w:szCs w:val="40"/>
          </w:rPr>
          <w:fldChar w:fldCharType="begin"/>
        </w:r>
        <w:r w:rsidRPr="00B8739D">
          <w:rPr>
            <w:rFonts w:ascii="Roboto" w:eastAsia="Times New Roman" w:hAnsi="Roboto" w:cs="Times New Roman"/>
            <w:color w:val="000000"/>
            <w:sz w:val="40"/>
            <w:szCs w:val="40"/>
          </w:rPr>
          <w:instrText xml:space="preserve"> HYPERLINK "https://www.wisdomjobs.com/e-university/core-java-interview-questions.html" \o "Core Java Interview Questions" </w:instrText>
        </w:r>
        <w:r w:rsidRPr="00B8739D">
          <w:rPr>
            <w:rFonts w:ascii="Roboto" w:eastAsia="Times New Roman" w:hAnsi="Roboto" w:cs="Times New Roman"/>
            <w:color w:val="000000"/>
            <w:sz w:val="40"/>
            <w:szCs w:val="40"/>
          </w:rPr>
          <w:fldChar w:fldCharType="separate"/>
        </w:r>
        <w:r w:rsidRPr="00B8739D">
          <w:rPr>
            <w:rFonts w:ascii="Roboto" w:eastAsia="Times New Roman" w:hAnsi="Roboto" w:cs="Times New Roman"/>
            <w:color w:val="337AB7"/>
            <w:sz w:val="40"/>
            <w:u w:val="single"/>
          </w:rPr>
          <w:t>Core Java Interview Questions</w:t>
        </w:r>
        <w:r w:rsidRPr="00B8739D">
          <w:rPr>
            <w:rFonts w:ascii="Roboto" w:eastAsia="Times New Roman" w:hAnsi="Roboto" w:cs="Times New Roman"/>
            <w:color w:val="000000"/>
            <w:sz w:val="40"/>
            <w:szCs w:val="40"/>
          </w:rPr>
          <w:fldChar w:fldCharType="end"/>
        </w:r>
      </w:ins>
    </w:p>
    <w:p w:rsidR="00B8739D" w:rsidRPr="00B8739D" w:rsidRDefault="00B8739D" w:rsidP="00B8739D">
      <w:pPr>
        <w:numPr>
          <w:ilvl w:val="0"/>
          <w:numId w:val="2"/>
        </w:numPr>
        <w:shd w:val="clear" w:color="auto" w:fill="FFFFFF"/>
        <w:spacing w:after="0" w:line="240" w:lineRule="auto"/>
        <w:ind w:left="248" w:right="248"/>
        <w:rPr>
          <w:ins w:id="74" w:author="Unknown"/>
          <w:rFonts w:ascii="Roboto" w:eastAsia="Times New Roman" w:hAnsi="Roboto" w:cs="Times New Roman"/>
          <w:color w:val="000000"/>
          <w:sz w:val="40"/>
          <w:szCs w:val="40"/>
        </w:rPr>
      </w:pPr>
      <w:ins w:id="75" w:author="Unknown">
        <w:r w:rsidRPr="00B8739D">
          <w:rPr>
            <w:rFonts w:ascii="Roboto" w:eastAsia="Times New Roman" w:hAnsi="Roboto" w:cs="Times New Roman"/>
            <w:b/>
            <w:bCs/>
            <w:color w:val="000000"/>
            <w:sz w:val="40"/>
          </w:rPr>
          <w:t xml:space="preserve">Question 10. How Many Colors </w:t>
        </w:r>
        <w:proofErr w:type="gramStart"/>
        <w:r w:rsidRPr="00B8739D">
          <w:rPr>
            <w:rFonts w:ascii="Roboto" w:eastAsia="Times New Roman" w:hAnsi="Roboto" w:cs="Times New Roman"/>
            <w:b/>
            <w:bCs/>
            <w:color w:val="000000"/>
            <w:sz w:val="40"/>
          </w:rPr>
          <w:t>In</w:t>
        </w:r>
        <w:proofErr w:type="gramEnd"/>
        <w:r w:rsidRPr="00B8739D">
          <w:rPr>
            <w:rFonts w:ascii="Roboto" w:eastAsia="Times New Roman" w:hAnsi="Roboto" w:cs="Times New Roman"/>
            <w:b/>
            <w:bCs/>
            <w:color w:val="000000"/>
            <w:sz w:val="40"/>
          </w:rPr>
          <w:t xml:space="preserve"> Bootstrap 4?</w:t>
        </w:r>
      </w:ins>
    </w:p>
    <w:p w:rsidR="00B8739D" w:rsidRPr="00B8739D" w:rsidRDefault="00B8739D" w:rsidP="00B8739D">
      <w:pPr>
        <w:shd w:val="clear" w:color="auto" w:fill="FFFFFF"/>
        <w:spacing w:after="0" w:line="240" w:lineRule="auto"/>
        <w:ind w:left="248" w:right="248"/>
        <w:rPr>
          <w:ins w:id="76" w:author="Unknown"/>
          <w:rFonts w:ascii="Roboto" w:eastAsia="Times New Roman" w:hAnsi="Roboto" w:cs="Times New Roman"/>
          <w:color w:val="000000"/>
          <w:sz w:val="40"/>
          <w:szCs w:val="40"/>
        </w:rPr>
      </w:pPr>
      <w:proofErr w:type="gramStart"/>
      <w:ins w:id="77" w:author="Unknown">
        <w:r w:rsidRPr="00B8739D">
          <w:rPr>
            <w:rFonts w:ascii="Roboto" w:eastAsia="Times New Roman" w:hAnsi="Roboto" w:cs="Times New Roman"/>
            <w:b/>
            <w:bCs/>
            <w:color w:val="2DA506"/>
            <w:sz w:val="40"/>
          </w:rPr>
          <w:t>Answer :</w:t>
        </w:r>
        <w:proofErr w:type="gramEnd"/>
      </w:ins>
    </w:p>
    <w:p w:rsidR="00B8739D" w:rsidRPr="00B8739D" w:rsidRDefault="00B8739D" w:rsidP="00B8739D">
      <w:pPr>
        <w:shd w:val="clear" w:color="auto" w:fill="FFFFFF"/>
        <w:spacing w:after="0" w:line="240" w:lineRule="auto"/>
        <w:ind w:left="248" w:right="248"/>
        <w:rPr>
          <w:ins w:id="78" w:author="Unknown"/>
          <w:rFonts w:ascii="Roboto" w:eastAsia="Times New Roman" w:hAnsi="Roboto" w:cs="Times New Roman"/>
          <w:color w:val="000000"/>
          <w:sz w:val="40"/>
          <w:szCs w:val="40"/>
        </w:rPr>
      </w:pPr>
      <w:ins w:id="79" w:author="Unknown">
        <w:r w:rsidRPr="00B8739D">
          <w:rPr>
            <w:rFonts w:ascii="Roboto" w:eastAsia="Times New Roman" w:hAnsi="Roboto" w:cs="Times New Roman"/>
            <w:b/>
            <w:bCs/>
            <w:color w:val="000000"/>
            <w:sz w:val="40"/>
          </w:rPr>
          <w:t>The bootstrap 4 colors are mainly three:</w:t>
        </w:r>
      </w:ins>
    </w:p>
    <w:p w:rsidR="00B8739D" w:rsidRPr="00B8739D" w:rsidRDefault="00B8739D" w:rsidP="00B8739D">
      <w:pPr>
        <w:numPr>
          <w:ilvl w:val="1"/>
          <w:numId w:val="3"/>
        </w:numPr>
        <w:shd w:val="clear" w:color="auto" w:fill="FFFFFF"/>
        <w:spacing w:after="0" w:line="240" w:lineRule="auto"/>
        <w:ind w:left="1415" w:right="248"/>
        <w:rPr>
          <w:ins w:id="80" w:author="Unknown"/>
          <w:rFonts w:ascii="Roboto" w:eastAsia="Times New Roman" w:hAnsi="Roboto" w:cs="Times New Roman"/>
          <w:color w:val="000000"/>
          <w:sz w:val="40"/>
          <w:szCs w:val="40"/>
        </w:rPr>
      </w:pPr>
      <w:ins w:id="81" w:author="Unknown">
        <w:r w:rsidRPr="00B8739D">
          <w:rPr>
            <w:rFonts w:ascii="Roboto" w:eastAsia="Times New Roman" w:hAnsi="Roboto" w:cs="Times New Roman"/>
            <w:b/>
            <w:bCs/>
            <w:color w:val="000000"/>
            <w:sz w:val="40"/>
          </w:rPr>
          <w:t>Text Colors:</w:t>
        </w:r>
        <w:r w:rsidRPr="00B8739D">
          <w:rPr>
            <w:rFonts w:ascii="Roboto" w:eastAsia="Times New Roman" w:hAnsi="Roboto" w:cs="Times New Roman"/>
            <w:color w:val="000000"/>
            <w:sz w:val="40"/>
            <w:szCs w:val="40"/>
          </w:rPr>
          <w:t>  .text-primary, .text-success, etc.</w:t>
        </w:r>
      </w:ins>
    </w:p>
    <w:p w:rsidR="00B8739D" w:rsidRPr="00B8739D" w:rsidRDefault="00B8739D" w:rsidP="00B8739D">
      <w:pPr>
        <w:numPr>
          <w:ilvl w:val="1"/>
          <w:numId w:val="3"/>
        </w:numPr>
        <w:shd w:val="clear" w:color="auto" w:fill="FFFFFF"/>
        <w:spacing w:after="0" w:line="240" w:lineRule="auto"/>
        <w:ind w:left="1415" w:right="248"/>
        <w:rPr>
          <w:ins w:id="82" w:author="Unknown"/>
          <w:rFonts w:ascii="Roboto" w:eastAsia="Times New Roman" w:hAnsi="Roboto" w:cs="Times New Roman"/>
          <w:color w:val="000000"/>
          <w:sz w:val="40"/>
          <w:szCs w:val="40"/>
        </w:rPr>
      </w:pPr>
      <w:ins w:id="83" w:author="Unknown">
        <w:r w:rsidRPr="00B8739D">
          <w:rPr>
            <w:rFonts w:ascii="Roboto" w:eastAsia="Times New Roman" w:hAnsi="Roboto" w:cs="Times New Roman"/>
            <w:b/>
            <w:bCs/>
            <w:color w:val="000000"/>
            <w:sz w:val="40"/>
          </w:rPr>
          <w:t>Link Colors:</w:t>
        </w:r>
        <w:r w:rsidRPr="00B8739D">
          <w:rPr>
            <w:rFonts w:ascii="Roboto" w:eastAsia="Times New Roman" w:hAnsi="Roboto" w:cs="Times New Roman"/>
            <w:color w:val="000000"/>
            <w:sz w:val="40"/>
            <w:szCs w:val="40"/>
          </w:rPr>
          <w:t>  .text-white and .text-muted</w:t>
        </w:r>
      </w:ins>
    </w:p>
    <w:p w:rsidR="00B8739D" w:rsidRPr="00B8739D" w:rsidRDefault="00B8739D" w:rsidP="00B8739D">
      <w:pPr>
        <w:numPr>
          <w:ilvl w:val="1"/>
          <w:numId w:val="3"/>
        </w:numPr>
        <w:shd w:val="clear" w:color="auto" w:fill="FFFFFF"/>
        <w:spacing w:after="0" w:line="240" w:lineRule="auto"/>
        <w:ind w:left="1415" w:right="248"/>
        <w:rPr>
          <w:ins w:id="84" w:author="Unknown"/>
          <w:rFonts w:ascii="Roboto" w:eastAsia="Times New Roman" w:hAnsi="Roboto" w:cs="Times New Roman"/>
          <w:color w:val="000000"/>
          <w:sz w:val="40"/>
          <w:szCs w:val="40"/>
        </w:rPr>
      </w:pPr>
      <w:ins w:id="85" w:author="Unknown">
        <w:r w:rsidRPr="00B8739D">
          <w:rPr>
            <w:rFonts w:ascii="Roboto" w:eastAsia="Times New Roman" w:hAnsi="Roboto" w:cs="Times New Roman"/>
            <w:b/>
            <w:bCs/>
            <w:color w:val="000000"/>
            <w:sz w:val="40"/>
          </w:rPr>
          <w:t>Background Colors:</w:t>
        </w:r>
        <w:r w:rsidRPr="00B8739D">
          <w:rPr>
            <w:rFonts w:ascii="Roboto" w:eastAsia="Times New Roman" w:hAnsi="Roboto" w:cs="Times New Roman"/>
            <w:color w:val="000000"/>
            <w:sz w:val="40"/>
            <w:szCs w:val="40"/>
          </w:rPr>
          <w:t>  .</w:t>
        </w:r>
        <w:proofErr w:type="spellStart"/>
        <w:r w:rsidRPr="00B8739D">
          <w:rPr>
            <w:rFonts w:ascii="Roboto" w:eastAsia="Times New Roman" w:hAnsi="Roboto" w:cs="Times New Roman"/>
            <w:color w:val="000000"/>
            <w:sz w:val="40"/>
            <w:szCs w:val="40"/>
          </w:rPr>
          <w:t>bg</w:t>
        </w:r>
        <w:proofErr w:type="spellEnd"/>
        <w:r w:rsidRPr="00B8739D">
          <w:rPr>
            <w:rFonts w:ascii="Roboto" w:eastAsia="Times New Roman" w:hAnsi="Roboto" w:cs="Times New Roman"/>
            <w:color w:val="000000"/>
            <w:sz w:val="40"/>
            <w:szCs w:val="40"/>
          </w:rPr>
          <w:t>-primary, .</w:t>
        </w:r>
        <w:proofErr w:type="spellStart"/>
        <w:r w:rsidRPr="00B8739D">
          <w:rPr>
            <w:rFonts w:ascii="Roboto" w:eastAsia="Times New Roman" w:hAnsi="Roboto" w:cs="Times New Roman"/>
            <w:color w:val="000000"/>
            <w:sz w:val="40"/>
            <w:szCs w:val="40"/>
          </w:rPr>
          <w:t>bg</w:t>
        </w:r>
        <w:proofErr w:type="spellEnd"/>
        <w:r w:rsidRPr="00B8739D">
          <w:rPr>
            <w:rFonts w:ascii="Roboto" w:eastAsia="Times New Roman" w:hAnsi="Roboto" w:cs="Times New Roman"/>
            <w:color w:val="000000"/>
            <w:sz w:val="40"/>
            <w:szCs w:val="40"/>
          </w:rPr>
          <w:t>-success, etc.</w:t>
        </w:r>
      </w:ins>
    </w:p>
    <w:p w:rsidR="00B8739D" w:rsidRPr="00B8739D" w:rsidRDefault="00B8739D" w:rsidP="00B8739D">
      <w:pPr>
        <w:shd w:val="clear" w:color="auto" w:fill="FFFFFF"/>
        <w:spacing w:after="0" w:line="240" w:lineRule="auto"/>
        <w:ind w:left="248" w:right="248"/>
        <w:rPr>
          <w:ins w:id="86" w:author="Unknown"/>
          <w:rFonts w:ascii="Roboto" w:eastAsia="Times New Roman" w:hAnsi="Roboto" w:cs="Times New Roman"/>
          <w:color w:val="000000"/>
          <w:sz w:val="40"/>
          <w:szCs w:val="40"/>
        </w:rPr>
      </w:pPr>
      <w:ins w:id="87" w:author="Unknown">
        <w:r w:rsidRPr="00B8739D">
          <w:rPr>
            <w:rFonts w:ascii="Roboto" w:eastAsia="Times New Roman" w:hAnsi="Roboto" w:cs="Times New Roman"/>
            <w:color w:val="000000"/>
            <w:sz w:val="40"/>
            <w:szCs w:val="40"/>
          </w:rPr>
          <w:fldChar w:fldCharType="begin"/>
        </w:r>
        <w:r w:rsidRPr="00B8739D">
          <w:rPr>
            <w:rFonts w:ascii="Roboto" w:eastAsia="Times New Roman" w:hAnsi="Roboto" w:cs="Times New Roman"/>
            <w:color w:val="000000"/>
            <w:sz w:val="40"/>
            <w:szCs w:val="40"/>
          </w:rPr>
          <w:instrText xml:space="preserve"> HYPERLINK "https://www.wisdomjobs.com/e-university/php-tutorial-223.html" \o "PHP Tutorial" </w:instrText>
        </w:r>
        <w:r w:rsidRPr="00B8739D">
          <w:rPr>
            <w:rFonts w:ascii="Roboto" w:eastAsia="Times New Roman" w:hAnsi="Roboto" w:cs="Times New Roman"/>
            <w:color w:val="000000"/>
            <w:sz w:val="40"/>
            <w:szCs w:val="40"/>
          </w:rPr>
          <w:fldChar w:fldCharType="separate"/>
        </w:r>
        <w:r w:rsidRPr="00B8739D">
          <w:rPr>
            <w:rFonts w:ascii="Roboto" w:eastAsia="Times New Roman" w:hAnsi="Roboto" w:cs="Times New Roman"/>
            <w:color w:val="337AB7"/>
            <w:sz w:val="40"/>
            <w:u w:val="single"/>
          </w:rPr>
          <w:t>PHP Tutorial</w:t>
        </w:r>
        <w:r w:rsidRPr="00B8739D">
          <w:rPr>
            <w:rFonts w:ascii="Roboto" w:eastAsia="Times New Roman" w:hAnsi="Roboto" w:cs="Times New Roman"/>
            <w:color w:val="000000"/>
            <w:sz w:val="40"/>
            <w:szCs w:val="40"/>
          </w:rPr>
          <w:fldChar w:fldCharType="end"/>
        </w:r>
      </w:ins>
    </w:p>
    <w:p w:rsidR="00B8739D" w:rsidRPr="00B8739D" w:rsidRDefault="00B8739D" w:rsidP="00B8739D">
      <w:pPr>
        <w:numPr>
          <w:ilvl w:val="0"/>
          <w:numId w:val="3"/>
        </w:numPr>
        <w:shd w:val="clear" w:color="auto" w:fill="FFFFFF"/>
        <w:spacing w:after="0" w:line="240" w:lineRule="auto"/>
        <w:ind w:left="248" w:right="248"/>
        <w:rPr>
          <w:ins w:id="88" w:author="Unknown"/>
          <w:rFonts w:ascii="Roboto" w:eastAsia="Times New Roman" w:hAnsi="Roboto" w:cs="Times New Roman"/>
          <w:color w:val="000000"/>
          <w:sz w:val="40"/>
          <w:szCs w:val="40"/>
        </w:rPr>
      </w:pPr>
      <w:ins w:id="89" w:author="Unknown">
        <w:r w:rsidRPr="00B8739D">
          <w:rPr>
            <w:rFonts w:ascii="Roboto" w:eastAsia="Times New Roman" w:hAnsi="Roboto" w:cs="Times New Roman"/>
            <w:b/>
            <w:bCs/>
            <w:color w:val="000000"/>
            <w:sz w:val="40"/>
          </w:rPr>
          <w:t>Question 11. Explain Bootstrap 4 Tables?</w:t>
        </w:r>
      </w:ins>
    </w:p>
    <w:p w:rsidR="00B8739D" w:rsidRPr="00B8739D" w:rsidRDefault="00B8739D" w:rsidP="00B8739D">
      <w:pPr>
        <w:shd w:val="clear" w:color="auto" w:fill="FFFFFF"/>
        <w:spacing w:after="0" w:line="240" w:lineRule="auto"/>
        <w:ind w:left="248" w:right="248"/>
        <w:rPr>
          <w:ins w:id="90" w:author="Unknown"/>
          <w:rFonts w:ascii="Roboto" w:eastAsia="Times New Roman" w:hAnsi="Roboto" w:cs="Times New Roman"/>
          <w:color w:val="000000"/>
          <w:sz w:val="40"/>
          <w:szCs w:val="40"/>
        </w:rPr>
      </w:pPr>
      <w:proofErr w:type="gramStart"/>
      <w:ins w:id="91" w:author="Unknown">
        <w:r w:rsidRPr="00B8739D">
          <w:rPr>
            <w:rFonts w:ascii="Roboto" w:eastAsia="Times New Roman" w:hAnsi="Roboto" w:cs="Times New Roman"/>
            <w:b/>
            <w:bCs/>
            <w:color w:val="2DA506"/>
            <w:sz w:val="40"/>
          </w:rPr>
          <w:t>Answer :</w:t>
        </w:r>
        <w:proofErr w:type="gramEnd"/>
      </w:ins>
    </w:p>
    <w:p w:rsidR="00B8739D" w:rsidRPr="00B8739D" w:rsidRDefault="00B8739D" w:rsidP="00B8739D">
      <w:pPr>
        <w:shd w:val="clear" w:color="auto" w:fill="FFFFFF"/>
        <w:spacing w:after="124" w:line="240" w:lineRule="auto"/>
        <w:ind w:left="248" w:right="248"/>
        <w:rPr>
          <w:ins w:id="92" w:author="Unknown"/>
          <w:rFonts w:ascii="Roboto" w:eastAsia="Times New Roman" w:hAnsi="Roboto" w:cs="Times New Roman"/>
          <w:color w:val="000000"/>
          <w:sz w:val="40"/>
          <w:szCs w:val="40"/>
        </w:rPr>
      </w:pPr>
      <w:ins w:id="93" w:author="Unknown">
        <w:r w:rsidRPr="00B8739D">
          <w:rPr>
            <w:rFonts w:ascii="Roboto" w:eastAsia="Times New Roman" w:hAnsi="Roboto" w:cs="Times New Roman"/>
            <w:color w:val="000000"/>
            <w:sz w:val="40"/>
            <w:szCs w:val="40"/>
          </w:rPr>
          <w:lastRenderedPageBreak/>
          <w:t>Use bootstrap 4 to create beautiful tables. Bootstrap 4 versions have some new classes for inverting the table color and making the table responsive.</w:t>
        </w:r>
      </w:ins>
    </w:p>
    <w:p w:rsidR="00B8739D" w:rsidRPr="00B8739D" w:rsidRDefault="00B8739D" w:rsidP="00B8739D">
      <w:pPr>
        <w:shd w:val="clear" w:color="auto" w:fill="FFFFFF"/>
        <w:spacing w:after="0" w:line="240" w:lineRule="auto"/>
        <w:ind w:left="248" w:right="248"/>
        <w:rPr>
          <w:ins w:id="94" w:author="Unknown"/>
          <w:rFonts w:ascii="Roboto" w:eastAsia="Times New Roman" w:hAnsi="Roboto" w:cs="Times New Roman"/>
          <w:color w:val="000000"/>
          <w:sz w:val="40"/>
          <w:szCs w:val="40"/>
        </w:rPr>
      </w:pPr>
      <w:ins w:id="95" w:author="Unknown">
        <w:r w:rsidRPr="00B8739D">
          <w:rPr>
            <w:rFonts w:ascii="Roboto" w:eastAsia="Times New Roman" w:hAnsi="Roboto" w:cs="Times New Roman"/>
            <w:b/>
            <w:bCs/>
            <w:color w:val="000000"/>
            <w:sz w:val="40"/>
          </w:rPr>
          <w:t>Table Dark:</w:t>
        </w:r>
        <w:r w:rsidRPr="00B8739D">
          <w:rPr>
            <w:rFonts w:ascii="Roboto" w:eastAsia="Times New Roman" w:hAnsi="Roboto" w:cs="Times New Roman"/>
            <w:color w:val="000000"/>
            <w:sz w:val="40"/>
            <w:szCs w:val="40"/>
          </w:rPr>
          <w:t> The .table-dark class adds a black background and white color fonts to the table</w:t>
        </w:r>
      </w:ins>
    </w:p>
    <w:p w:rsidR="00B8739D" w:rsidRPr="00B8739D" w:rsidRDefault="00B8739D" w:rsidP="00B8739D">
      <w:pPr>
        <w:shd w:val="clear" w:color="auto" w:fill="FFFFFF"/>
        <w:spacing w:after="0" w:line="240" w:lineRule="auto"/>
        <w:ind w:left="248" w:right="248"/>
        <w:rPr>
          <w:ins w:id="96" w:author="Unknown"/>
          <w:rFonts w:ascii="Roboto" w:eastAsia="Times New Roman" w:hAnsi="Roboto" w:cs="Times New Roman"/>
          <w:color w:val="000000"/>
          <w:sz w:val="40"/>
          <w:szCs w:val="40"/>
        </w:rPr>
      </w:pPr>
      <w:ins w:id="97" w:author="Unknown">
        <w:r w:rsidRPr="00B8739D">
          <w:rPr>
            <w:rFonts w:ascii="Roboto" w:eastAsia="Times New Roman" w:hAnsi="Roboto" w:cs="Times New Roman"/>
            <w:b/>
            <w:bCs/>
            <w:color w:val="000000"/>
            <w:sz w:val="40"/>
          </w:rPr>
          <w:t>Table head:</w:t>
        </w:r>
        <w:r w:rsidRPr="00B8739D">
          <w:rPr>
            <w:rFonts w:ascii="Roboto" w:eastAsia="Times New Roman" w:hAnsi="Roboto" w:cs="Times New Roman"/>
            <w:color w:val="000000"/>
            <w:sz w:val="40"/>
            <w:szCs w:val="40"/>
          </w:rPr>
          <w:t> You can add a background color to the &lt;</w:t>
        </w:r>
        <w:proofErr w:type="spellStart"/>
        <w:r w:rsidRPr="00B8739D">
          <w:rPr>
            <w:rFonts w:ascii="Roboto" w:eastAsia="Times New Roman" w:hAnsi="Roboto" w:cs="Times New Roman"/>
            <w:color w:val="000000"/>
            <w:sz w:val="40"/>
            <w:szCs w:val="40"/>
          </w:rPr>
          <w:t>thead</w:t>
        </w:r>
        <w:proofErr w:type="spellEnd"/>
        <w:r w:rsidRPr="00B8739D">
          <w:rPr>
            <w:rFonts w:ascii="Roboto" w:eastAsia="Times New Roman" w:hAnsi="Roboto" w:cs="Times New Roman"/>
            <w:color w:val="000000"/>
            <w:sz w:val="40"/>
            <w:szCs w:val="40"/>
          </w:rPr>
          <w:t>&gt; element by using either .</w:t>
        </w:r>
        <w:proofErr w:type="spellStart"/>
        <w:r w:rsidRPr="00B8739D">
          <w:rPr>
            <w:rFonts w:ascii="Roboto" w:eastAsia="Times New Roman" w:hAnsi="Roboto" w:cs="Times New Roman"/>
            <w:color w:val="000000"/>
            <w:sz w:val="40"/>
            <w:szCs w:val="40"/>
          </w:rPr>
          <w:t>thead</w:t>
        </w:r>
        <w:proofErr w:type="spellEnd"/>
        <w:r w:rsidRPr="00B8739D">
          <w:rPr>
            <w:rFonts w:ascii="Roboto" w:eastAsia="Times New Roman" w:hAnsi="Roboto" w:cs="Times New Roman"/>
            <w:color w:val="000000"/>
            <w:sz w:val="40"/>
            <w:szCs w:val="40"/>
          </w:rPr>
          <w:t>-light or .</w:t>
        </w:r>
        <w:proofErr w:type="spellStart"/>
        <w:r w:rsidRPr="00B8739D">
          <w:rPr>
            <w:rFonts w:ascii="Roboto" w:eastAsia="Times New Roman" w:hAnsi="Roboto" w:cs="Times New Roman"/>
            <w:color w:val="000000"/>
            <w:sz w:val="40"/>
            <w:szCs w:val="40"/>
          </w:rPr>
          <w:t>thead</w:t>
        </w:r>
        <w:proofErr w:type="spellEnd"/>
        <w:r w:rsidRPr="00B8739D">
          <w:rPr>
            <w:rFonts w:ascii="Roboto" w:eastAsia="Times New Roman" w:hAnsi="Roboto" w:cs="Times New Roman"/>
            <w:color w:val="000000"/>
            <w:sz w:val="40"/>
            <w:szCs w:val="40"/>
          </w:rPr>
          <w:t>-dark. </w:t>
        </w:r>
      </w:ins>
    </w:p>
    <w:p w:rsidR="00B8739D" w:rsidRPr="00B8739D" w:rsidRDefault="00B8739D" w:rsidP="00B8739D">
      <w:pPr>
        <w:shd w:val="clear" w:color="auto" w:fill="FFFFFF"/>
        <w:spacing w:after="124" w:line="240" w:lineRule="auto"/>
        <w:ind w:left="248" w:right="248"/>
        <w:rPr>
          <w:ins w:id="98" w:author="Unknown"/>
          <w:rFonts w:ascii="Roboto" w:eastAsia="Times New Roman" w:hAnsi="Roboto" w:cs="Times New Roman"/>
          <w:color w:val="000000"/>
          <w:sz w:val="40"/>
          <w:szCs w:val="40"/>
        </w:rPr>
      </w:pPr>
      <w:ins w:id="99" w:author="Unknown">
        <w:r w:rsidRPr="00B8739D">
          <w:rPr>
            <w:rFonts w:ascii="Roboto" w:eastAsia="Times New Roman" w:hAnsi="Roboto" w:cs="Times New Roman"/>
            <w:color w:val="000000"/>
            <w:sz w:val="40"/>
            <w:szCs w:val="40"/>
          </w:rPr>
          <w:t>Etc...</w:t>
        </w:r>
      </w:ins>
    </w:p>
    <w:p w:rsidR="00B8739D" w:rsidRPr="00B8739D" w:rsidRDefault="00B8739D" w:rsidP="00B8739D">
      <w:pPr>
        <w:shd w:val="clear" w:color="auto" w:fill="FFFFFF"/>
        <w:spacing w:after="0" w:line="240" w:lineRule="auto"/>
        <w:ind w:left="248" w:right="248"/>
        <w:rPr>
          <w:ins w:id="100" w:author="Unknown"/>
          <w:rFonts w:ascii="Roboto" w:eastAsia="Times New Roman" w:hAnsi="Roboto" w:cs="Times New Roman"/>
          <w:color w:val="000000"/>
          <w:sz w:val="40"/>
          <w:szCs w:val="40"/>
        </w:rPr>
      </w:pPr>
      <w:ins w:id="101" w:author="Unknown">
        <w:r w:rsidRPr="00B8739D">
          <w:rPr>
            <w:rFonts w:ascii="Roboto" w:eastAsia="Times New Roman" w:hAnsi="Roboto" w:cs="Times New Roman"/>
            <w:color w:val="000000"/>
            <w:sz w:val="40"/>
            <w:szCs w:val="40"/>
          </w:rPr>
          <w:fldChar w:fldCharType="begin"/>
        </w:r>
        <w:r w:rsidRPr="00B8739D">
          <w:rPr>
            <w:rFonts w:ascii="Roboto" w:eastAsia="Times New Roman" w:hAnsi="Roboto" w:cs="Times New Roman"/>
            <w:color w:val="000000"/>
            <w:sz w:val="40"/>
            <w:szCs w:val="40"/>
          </w:rPr>
          <w:instrText xml:space="preserve"> HYPERLINK "https://www.wisdomjobs.com/e-university/asp-dot-net-interview-questions.html" \o "ASP.NET Interview Questions" </w:instrText>
        </w:r>
        <w:r w:rsidRPr="00B8739D">
          <w:rPr>
            <w:rFonts w:ascii="Roboto" w:eastAsia="Times New Roman" w:hAnsi="Roboto" w:cs="Times New Roman"/>
            <w:color w:val="000000"/>
            <w:sz w:val="40"/>
            <w:szCs w:val="40"/>
          </w:rPr>
          <w:fldChar w:fldCharType="separate"/>
        </w:r>
        <w:r w:rsidRPr="00B8739D">
          <w:rPr>
            <w:rFonts w:ascii="Roboto" w:eastAsia="Times New Roman" w:hAnsi="Roboto" w:cs="Times New Roman"/>
            <w:color w:val="337AB7"/>
            <w:sz w:val="40"/>
            <w:u w:val="single"/>
          </w:rPr>
          <w:t>ASP.NET Interview Questions</w:t>
        </w:r>
        <w:r w:rsidRPr="00B8739D">
          <w:rPr>
            <w:rFonts w:ascii="Roboto" w:eastAsia="Times New Roman" w:hAnsi="Roboto" w:cs="Times New Roman"/>
            <w:color w:val="000000"/>
            <w:sz w:val="40"/>
            <w:szCs w:val="40"/>
          </w:rPr>
          <w:fldChar w:fldCharType="end"/>
        </w:r>
      </w:ins>
    </w:p>
    <w:p w:rsidR="00B8739D" w:rsidRPr="00B8739D" w:rsidRDefault="00B8739D" w:rsidP="00B8739D">
      <w:pPr>
        <w:numPr>
          <w:ilvl w:val="0"/>
          <w:numId w:val="3"/>
        </w:numPr>
        <w:shd w:val="clear" w:color="auto" w:fill="FFFFFF"/>
        <w:spacing w:after="0" w:line="240" w:lineRule="auto"/>
        <w:ind w:left="248" w:right="248"/>
        <w:rPr>
          <w:ins w:id="102" w:author="Unknown"/>
          <w:rFonts w:ascii="Roboto" w:eastAsia="Times New Roman" w:hAnsi="Roboto" w:cs="Times New Roman"/>
          <w:color w:val="000000"/>
          <w:sz w:val="40"/>
          <w:szCs w:val="40"/>
        </w:rPr>
      </w:pPr>
      <w:ins w:id="103" w:author="Unknown">
        <w:r w:rsidRPr="00B8739D">
          <w:rPr>
            <w:rFonts w:ascii="Roboto" w:eastAsia="Times New Roman" w:hAnsi="Roboto" w:cs="Times New Roman"/>
            <w:b/>
            <w:bCs/>
            <w:color w:val="000000"/>
            <w:sz w:val="40"/>
          </w:rPr>
          <w:t>Question 12. What Are Bootstrap 4 Forms?</w:t>
        </w:r>
      </w:ins>
    </w:p>
    <w:p w:rsidR="00B8739D" w:rsidRPr="00B8739D" w:rsidRDefault="00B8739D" w:rsidP="00B8739D">
      <w:pPr>
        <w:shd w:val="clear" w:color="auto" w:fill="FFFFFF"/>
        <w:spacing w:after="0" w:line="240" w:lineRule="auto"/>
        <w:ind w:left="248" w:right="248"/>
        <w:rPr>
          <w:ins w:id="104" w:author="Unknown"/>
          <w:rFonts w:ascii="Roboto" w:eastAsia="Times New Roman" w:hAnsi="Roboto" w:cs="Times New Roman"/>
          <w:color w:val="000000"/>
          <w:sz w:val="40"/>
          <w:szCs w:val="40"/>
        </w:rPr>
      </w:pPr>
      <w:proofErr w:type="gramStart"/>
      <w:ins w:id="105" w:author="Unknown">
        <w:r w:rsidRPr="00B8739D">
          <w:rPr>
            <w:rFonts w:ascii="Roboto" w:eastAsia="Times New Roman" w:hAnsi="Roboto" w:cs="Times New Roman"/>
            <w:b/>
            <w:bCs/>
            <w:color w:val="2DA506"/>
            <w:sz w:val="40"/>
          </w:rPr>
          <w:t>Answer :</w:t>
        </w:r>
        <w:proofErr w:type="gramEnd"/>
      </w:ins>
    </w:p>
    <w:p w:rsidR="00B8739D" w:rsidRPr="00B8739D" w:rsidRDefault="00B8739D" w:rsidP="00B8739D">
      <w:pPr>
        <w:shd w:val="clear" w:color="auto" w:fill="FFFFFF"/>
        <w:spacing w:after="124" w:line="240" w:lineRule="auto"/>
        <w:ind w:left="248" w:right="248"/>
        <w:rPr>
          <w:ins w:id="106" w:author="Unknown"/>
          <w:rFonts w:ascii="Roboto" w:eastAsia="Times New Roman" w:hAnsi="Roboto" w:cs="Times New Roman"/>
          <w:color w:val="000000"/>
          <w:sz w:val="40"/>
          <w:szCs w:val="40"/>
        </w:rPr>
      </w:pPr>
      <w:ins w:id="107" w:author="Unknown">
        <w:r w:rsidRPr="00B8739D">
          <w:rPr>
            <w:rFonts w:ascii="Roboto" w:eastAsia="Times New Roman" w:hAnsi="Roboto" w:cs="Times New Roman"/>
            <w:color w:val="000000"/>
            <w:sz w:val="40"/>
            <w:szCs w:val="40"/>
          </w:rPr>
          <w:t>The Bootstrap 4 forms are textual form controls like &lt;input&gt;, &lt;text area&gt;, and &lt;select&gt; elements with class .form-control have a width of 100% by default. </w:t>
        </w:r>
      </w:ins>
    </w:p>
    <w:p w:rsidR="00B8739D" w:rsidRPr="00B8739D" w:rsidRDefault="00B8739D" w:rsidP="00B8739D">
      <w:pPr>
        <w:shd w:val="clear" w:color="auto" w:fill="FFFFFF"/>
        <w:spacing w:after="0" w:line="240" w:lineRule="auto"/>
        <w:ind w:left="248" w:right="248"/>
        <w:rPr>
          <w:ins w:id="108" w:author="Unknown"/>
          <w:rFonts w:ascii="Roboto" w:eastAsia="Times New Roman" w:hAnsi="Roboto" w:cs="Times New Roman"/>
          <w:color w:val="000000"/>
          <w:sz w:val="40"/>
          <w:szCs w:val="40"/>
        </w:rPr>
      </w:pPr>
      <w:ins w:id="109" w:author="Unknown">
        <w:r w:rsidRPr="00B8739D">
          <w:rPr>
            <w:rFonts w:ascii="Roboto" w:eastAsia="Times New Roman" w:hAnsi="Roboto" w:cs="Times New Roman"/>
            <w:b/>
            <w:bCs/>
            <w:color w:val="000000"/>
            <w:sz w:val="40"/>
          </w:rPr>
          <w:t>Horizontal form:</w:t>
        </w:r>
        <w:r w:rsidRPr="00B8739D">
          <w:rPr>
            <w:rFonts w:ascii="Roboto" w:eastAsia="Times New Roman" w:hAnsi="Roboto" w:cs="Times New Roman"/>
            <w:color w:val="000000"/>
            <w:sz w:val="40"/>
            <w:szCs w:val="40"/>
          </w:rPr>
          <w:t> Create horizontal forms with the grid by adding the .row class to form groups and using the .</w:t>
        </w:r>
        <w:proofErr w:type="spellStart"/>
        <w:r w:rsidRPr="00B8739D">
          <w:rPr>
            <w:rFonts w:ascii="Roboto" w:eastAsia="Times New Roman" w:hAnsi="Roboto" w:cs="Times New Roman"/>
            <w:color w:val="000000"/>
            <w:sz w:val="40"/>
            <w:szCs w:val="40"/>
          </w:rPr>
          <w:t>col</w:t>
        </w:r>
        <w:proofErr w:type="spellEnd"/>
        <w:r w:rsidRPr="00B8739D">
          <w:rPr>
            <w:rFonts w:ascii="Roboto" w:eastAsia="Times New Roman" w:hAnsi="Roboto" w:cs="Times New Roman"/>
            <w:color w:val="000000"/>
            <w:sz w:val="40"/>
            <w:szCs w:val="40"/>
          </w:rPr>
          <w:t>-*-* classes to specify the width of your labels and controls.</w:t>
        </w:r>
      </w:ins>
    </w:p>
    <w:p w:rsidR="00B8739D" w:rsidRPr="00B8739D" w:rsidRDefault="00B8739D" w:rsidP="00B8739D">
      <w:pPr>
        <w:shd w:val="clear" w:color="auto" w:fill="FFFFFF"/>
        <w:spacing w:after="124" w:line="240" w:lineRule="auto"/>
        <w:ind w:left="248" w:right="248"/>
        <w:rPr>
          <w:ins w:id="110" w:author="Unknown"/>
          <w:rFonts w:ascii="Roboto" w:eastAsia="Times New Roman" w:hAnsi="Roboto" w:cs="Times New Roman"/>
          <w:color w:val="000000"/>
          <w:sz w:val="40"/>
          <w:szCs w:val="40"/>
        </w:rPr>
      </w:pPr>
      <w:ins w:id="111" w:author="Unknown">
        <w:r w:rsidRPr="00B8739D">
          <w:rPr>
            <w:rFonts w:ascii="Roboto" w:eastAsia="Times New Roman" w:hAnsi="Roboto" w:cs="Times New Roman"/>
            <w:color w:val="000000"/>
            <w:sz w:val="40"/>
            <w:szCs w:val="40"/>
          </w:rPr>
          <w:t>Be sure to add .</w:t>
        </w:r>
        <w:proofErr w:type="spellStart"/>
        <w:r w:rsidRPr="00B8739D">
          <w:rPr>
            <w:rFonts w:ascii="Roboto" w:eastAsia="Times New Roman" w:hAnsi="Roboto" w:cs="Times New Roman"/>
            <w:color w:val="000000"/>
            <w:sz w:val="40"/>
            <w:szCs w:val="40"/>
          </w:rPr>
          <w:t>col</w:t>
        </w:r>
        <w:proofErr w:type="spellEnd"/>
        <w:r w:rsidRPr="00B8739D">
          <w:rPr>
            <w:rFonts w:ascii="Roboto" w:eastAsia="Times New Roman" w:hAnsi="Roboto" w:cs="Times New Roman"/>
            <w:color w:val="000000"/>
            <w:sz w:val="40"/>
            <w:szCs w:val="40"/>
          </w:rPr>
          <w:t>-form-label to your &lt;label&gt;s as well so they’re vertically centered with their associated form controls. For &lt;legend&gt; elements, you can use .</w:t>
        </w:r>
        <w:proofErr w:type="spellStart"/>
        <w:r w:rsidRPr="00B8739D">
          <w:rPr>
            <w:rFonts w:ascii="Roboto" w:eastAsia="Times New Roman" w:hAnsi="Roboto" w:cs="Times New Roman"/>
            <w:color w:val="000000"/>
            <w:sz w:val="40"/>
            <w:szCs w:val="40"/>
          </w:rPr>
          <w:t>col</w:t>
        </w:r>
        <w:proofErr w:type="spellEnd"/>
        <w:r w:rsidRPr="00B8739D">
          <w:rPr>
            <w:rFonts w:ascii="Roboto" w:eastAsia="Times New Roman" w:hAnsi="Roboto" w:cs="Times New Roman"/>
            <w:color w:val="000000"/>
            <w:sz w:val="40"/>
            <w:szCs w:val="40"/>
          </w:rPr>
          <w:t>-form-legend to make them appear similar to regular &lt;label&gt; elements.</w:t>
        </w:r>
      </w:ins>
    </w:p>
    <w:p w:rsidR="00B8739D" w:rsidRPr="00B8739D" w:rsidRDefault="00B8739D" w:rsidP="00B8739D">
      <w:pPr>
        <w:shd w:val="clear" w:color="auto" w:fill="FFFFFF"/>
        <w:spacing w:after="0" w:line="240" w:lineRule="auto"/>
        <w:ind w:left="248" w:right="248"/>
        <w:rPr>
          <w:ins w:id="112" w:author="Unknown"/>
          <w:rFonts w:ascii="Roboto" w:eastAsia="Times New Roman" w:hAnsi="Roboto" w:cs="Times New Roman"/>
          <w:color w:val="000000"/>
          <w:sz w:val="40"/>
          <w:szCs w:val="40"/>
        </w:rPr>
      </w:pPr>
      <w:ins w:id="113" w:author="Unknown">
        <w:r w:rsidRPr="00B8739D">
          <w:rPr>
            <w:rFonts w:ascii="Roboto" w:eastAsia="Times New Roman" w:hAnsi="Roboto" w:cs="Times New Roman"/>
            <w:b/>
            <w:bCs/>
            <w:color w:val="000000"/>
            <w:sz w:val="40"/>
          </w:rPr>
          <w:t>Form and Label Sizing:</w:t>
        </w:r>
        <w:r w:rsidRPr="00B8739D">
          <w:rPr>
            <w:rFonts w:ascii="Roboto" w:eastAsia="Times New Roman" w:hAnsi="Roboto" w:cs="Times New Roman"/>
            <w:color w:val="000000"/>
            <w:sz w:val="40"/>
            <w:szCs w:val="40"/>
          </w:rPr>
          <w:t> To Use .</w:t>
        </w:r>
        <w:proofErr w:type="spellStart"/>
        <w:r w:rsidRPr="00B8739D">
          <w:rPr>
            <w:rFonts w:ascii="Roboto" w:eastAsia="Times New Roman" w:hAnsi="Roboto" w:cs="Times New Roman"/>
            <w:color w:val="000000"/>
            <w:sz w:val="40"/>
            <w:szCs w:val="40"/>
          </w:rPr>
          <w:t>col</w:t>
        </w:r>
        <w:proofErr w:type="spellEnd"/>
        <w:r w:rsidRPr="00B8739D">
          <w:rPr>
            <w:rFonts w:ascii="Roboto" w:eastAsia="Times New Roman" w:hAnsi="Roboto" w:cs="Times New Roman"/>
            <w:color w:val="000000"/>
            <w:sz w:val="40"/>
            <w:szCs w:val="40"/>
          </w:rPr>
          <w:t>-form-label-</w:t>
        </w:r>
        <w:proofErr w:type="spellStart"/>
        <w:r w:rsidRPr="00B8739D">
          <w:rPr>
            <w:rFonts w:ascii="Roboto" w:eastAsia="Times New Roman" w:hAnsi="Roboto" w:cs="Times New Roman"/>
            <w:color w:val="000000"/>
            <w:sz w:val="40"/>
            <w:szCs w:val="40"/>
          </w:rPr>
          <w:t>sm</w:t>
        </w:r>
        <w:proofErr w:type="spellEnd"/>
        <w:r w:rsidRPr="00B8739D">
          <w:rPr>
            <w:rFonts w:ascii="Roboto" w:eastAsia="Times New Roman" w:hAnsi="Roboto" w:cs="Times New Roman"/>
            <w:color w:val="000000"/>
            <w:sz w:val="40"/>
            <w:szCs w:val="40"/>
          </w:rPr>
          <w:t xml:space="preserve"> or .</w:t>
        </w:r>
        <w:proofErr w:type="spellStart"/>
        <w:r w:rsidRPr="00B8739D">
          <w:rPr>
            <w:rFonts w:ascii="Roboto" w:eastAsia="Times New Roman" w:hAnsi="Roboto" w:cs="Times New Roman"/>
            <w:color w:val="000000"/>
            <w:sz w:val="40"/>
            <w:szCs w:val="40"/>
          </w:rPr>
          <w:t>col</w:t>
        </w:r>
        <w:proofErr w:type="spellEnd"/>
        <w:r w:rsidRPr="00B8739D">
          <w:rPr>
            <w:rFonts w:ascii="Roboto" w:eastAsia="Times New Roman" w:hAnsi="Roboto" w:cs="Times New Roman"/>
            <w:color w:val="000000"/>
            <w:sz w:val="40"/>
            <w:szCs w:val="40"/>
          </w:rPr>
          <w:t>-form-label-</w:t>
        </w:r>
        <w:proofErr w:type="spellStart"/>
        <w:r w:rsidRPr="00B8739D">
          <w:rPr>
            <w:rFonts w:ascii="Roboto" w:eastAsia="Times New Roman" w:hAnsi="Roboto" w:cs="Times New Roman"/>
            <w:color w:val="000000"/>
            <w:sz w:val="40"/>
            <w:szCs w:val="40"/>
          </w:rPr>
          <w:t>lg</w:t>
        </w:r>
        <w:proofErr w:type="spellEnd"/>
        <w:r w:rsidRPr="00B8739D">
          <w:rPr>
            <w:rFonts w:ascii="Roboto" w:eastAsia="Times New Roman" w:hAnsi="Roboto" w:cs="Times New Roman"/>
            <w:color w:val="000000"/>
            <w:sz w:val="40"/>
            <w:szCs w:val="40"/>
          </w:rPr>
          <w:t xml:space="preserve"> to your &lt;label&gt;s to correctly </w:t>
        </w:r>
        <w:r w:rsidRPr="00B8739D">
          <w:rPr>
            <w:rFonts w:ascii="Roboto" w:eastAsia="Times New Roman" w:hAnsi="Roboto" w:cs="Times New Roman"/>
            <w:color w:val="000000"/>
            <w:sz w:val="40"/>
            <w:szCs w:val="40"/>
          </w:rPr>
          <w:lastRenderedPageBreak/>
          <w:t>follow the size of .form-control-</w:t>
        </w:r>
        <w:proofErr w:type="spellStart"/>
        <w:r w:rsidRPr="00B8739D">
          <w:rPr>
            <w:rFonts w:ascii="Roboto" w:eastAsia="Times New Roman" w:hAnsi="Roboto" w:cs="Times New Roman"/>
            <w:color w:val="000000"/>
            <w:sz w:val="40"/>
            <w:szCs w:val="40"/>
          </w:rPr>
          <w:t>lg</w:t>
        </w:r>
        <w:proofErr w:type="spellEnd"/>
        <w:r w:rsidRPr="00B8739D">
          <w:rPr>
            <w:rFonts w:ascii="Roboto" w:eastAsia="Times New Roman" w:hAnsi="Roboto" w:cs="Times New Roman"/>
            <w:color w:val="000000"/>
            <w:sz w:val="40"/>
            <w:szCs w:val="40"/>
          </w:rPr>
          <w:t xml:space="preserve"> and .form-control-sm.</w:t>
        </w:r>
      </w:ins>
    </w:p>
    <w:p w:rsidR="00B8739D" w:rsidRPr="00B8739D" w:rsidRDefault="00B8739D" w:rsidP="00B8739D">
      <w:pPr>
        <w:shd w:val="clear" w:color="auto" w:fill="FFFFFF"/>
        <w:spacing w:after="124" w:line="240" w:lineRule="auto"/>
        <w:ind w:left="248" w:right="248"/>
        <w:rPr>
          <w:ins w:id="114" w:author="Unknown"/>
          <w:rFonts w:ascii="Roboto" w:eastAsia="Times New Roman" w:hAnsi="Roboto" w:cs="Times New Roman"/>
          <w:color w:val="000000"/>
          <w:sz w:val="40"/>
          <w:szCs w:val="40"/>
        </w:rPr>
      </w:pPr>
      <w:ins w:id="115" w:author="Unknown">
        <w:r w:rsidRPr="00B8739D">
          <w:rPr>
            <w:rFonts w:ascii="Roboto" w:eastAsia="Times New Roman" w:hAnsi="Roboto" w:cs="Times New Roman"/>
            <w:color w:val="000000"/>
            <w:sz w:val="40"/>
            <w:szCs w:val="40"/>
          </w:rPr>
          <w:t xml:space="preserve">And so many forms </w:t>
        </w:r>
        <w:proofErr w:type="gramStart"/>
        <w:r w:rsidRPr="00B8739D">
          <w:rPr>
            <w:rFonts w:ascii="Roboto" w:eastAsia="Times New Roman" w:hAnsi="Roboto" w:cs="Times New Roman"/>
            <w:color w:val="000000"/>
            <w:sz w:val="40"/>
            <w:szCs w:val="40"/>
          </w:rPr>
          <w:t>is</w:t>
        </w:r>
        <w:proofErr w:type="gramEnd"/>
        <w:r w:rsidRPr="00B8739D">
          <w:rPr>
            <w:rFonts w:ascii="Roboto" w:eastAsia="Times New Roman" w:hAnsi="Roboto" w:cs="Times New Roman"/>
            <w:color w:val="000000"/>
            <w:sz w:val="40"/>
            <w:szCs w:val="40"/>
          </w:rPr>
          <w:t xml:space="preserve"> there Inline Forms, Help text &amp; Disabled Forms, </w:t>
        </w:r>
        <w:proofErr w:type="spellStart"/>
        <w:r w:rsidRPr="00B8739D">
          <w:rPr>
            <w:rFonts w:ascii="Roboto" w:eastAsia="Times New Roman" w:hAnsi="Roboto" w:cs="Times New Roman"/>
            <w:color w:val="000000"/>
            <w:sz w:val="40"/>
            <w:szCs w:val="40"/>
          </w:rPr>
          <w:t>Readonly</w:t>
        </w:r>
        <w:proofErr w:type="spellEnd"/>
        <w:r w:rsidRPr="00B8739D">
          <w:rPr>
            <w:rFonts w:ascii="Roboto" w:eastAsia="Times New Roman" w:hAnsi="Roboto" w:cs="Times New Roman"/>
            <w:color w:val="000000"/>
            <w:sz w:val="40"/>
            <w:szCs w:val="40"/>
          </w:rPr>
          <w:t xml:space="preserve"> plain text, etc....</w:t>
        </w:r>
      </w:ins>
    </w:p>
    <w:p w:rsidR="00B8739D" w:rsidRPr="00B8739D" w:rsidRDefault="00B8739D" w:rsidP="00B8739D">
      <w:pPr>
        <w:shd w:val="clear" w:color="auto" w:fill="FFFFFF"/>
        <w:spacing w:after="0" w:line="240" w:lineRule="auto"/>
        <w:ind w:left="248" w:right="248"/>
        <w:rPr>
          <w:ins w:id="116" w:author="Unknown"/>
          <w:rFonts w:ascii="Roboto" w:eastAsia="Times New Roman" w:hAnsi="Roboto" w:cs="Times New Roman"/>
          <w:color w:val="000000"/>
          <w:sz w:val="40"/>
          <w:szCs w:val="40"/>
        </w:rPr>
      </w:pPr>
      <w:ins w:id="117" w:author="Unknown">
        <w:r w:rsidRPr="00B8739D">
          <w:rPr>
            <w:rFonts w:ascii="Roboto" w:eastAsia="Times New Roman" w:hAnsi="Roboto" w:cs="Times New Roman"/>
            <w:color w:val="000000"/>
            <w:sz w:val="40"/>
            <w:szCs w:val="40"/>
          </w:rPr>
          <w:fldChar w:fldCharType="begin"/>
        </w:r>
        <w:r w:rsidRPr="00B8739D">
          <w:rPr>
            <w:rFonts w:ascii="Roboto" w:eastAsia="Times New Roman" w:hAnsi="Roboto" w:cs="Times New Roman"/>
            <w:color w:val="000000"/>
            <w:sz w:val="40"/>
            <w:szCs w:val="40"/>
          </w:rPr>
          <w:instrText xml:space="preserve"> HYPERLINK "https://www.wisdomjobs.com/e-university/python-practice-tests-176-326595" \o "Python Interview Questions" </w:instrText>
        </w:r>
        <w:r w:rsidRPr="00B8739D">
          <w:rPr>
            <w:rFonts w:ascii="Roboto" w:eastAsia="Times New Roman" w:hAnsi="Roboto" w:cs="Times New Roman"/>
            <w:color w:val="000000"/>
            <w:sz w:val="40"/>
            <w:szCs w:val="40"/>
          </w:rPr>
          <w:fldChar w:fldCharType="separate"/>
        </w:r>
        <w:r w:rsidRPr="00B8739D">
          <w:rPr>
            <w:rFonts w:ascii="Roboto" w:eastAsia="Times New Roman" w:hAnsi="Roboto" w:cs="Times New Roman"/>
            <w:color w:val="337AB7"/>
            <w:sz w:val="40"/>
            <w:u w:val="single"/>
          </w:rPr>
          <w:t>Python Interview Questions</w:t>
        </w:r>
        <w:r w:rsidRPr="00B8739D">
          <w:rPr>
            <w:rFonts w:ascii="Roboto" w:eastAsia="Times New Roman" w:hAnsi="Roboto" w:cs="Times New Roman"/>
            <w:color w:val="000000"/>
            <w:sz w:val="40"/>
            <w:szCs w:val="40"/>
          </w:rPr>
          <w:fldChar w:fldCharType="end"/>
        </w:r>
      </w:ins>
    </w:p>
    <w:p w:rsidR="00B8739D" w:rsidRPr="00B8739D" w:rsidRDefault="00B8739D" w:rsidP="00B8739D">
      <w:pPr>
        <w:numPr>
          <w:ilvl w:val="0"/>
          <w:numId w:val="3"/>
        </w:numPr>
        <w:shd w:val="clear" w:color="auto" w:fill="FFFFFF"/>
        <w:spacing w:after="0" w:line="240" w:lineRule="auto"/>
        <w:ind w:left="248" w:right="248"/>
        <w:rPr>
          <w:ins w:id="118" w:author="Unknown"/>
          <w:rFonts w:ascii="Roboto" w:eastAsia="Times New Roman" w:hAnsi="Roboto" w:cs="Times New Roman"/>
          <w:color w:val="000000"/>
          <w:sz w:val="40"/>
          <w:szCs w:val="40"/>
        </w:rPr>
      </w:pPr>
      <w:ins w:id="119" w:author="Unknown">
        <w:r w:rsidRPr="00B8739D">
          <w:rPr>
            <w:rFonts w:ascii="Roboto" w:eastAsia="Times New Roman" w:hAnsi="Roboto" w:cs="Times New Roman"/>
            <w:b/>
            <w:bCs/>
            <w:color w:val="000000"/>
            <w:sz w:val="40"/>
          </w:rPr>
          <w:t xml:space="preserve">Question 13. What Is Bootstrap 4 </w:t>
        </w:r>
        <w:proofErr w:type="spellStart"/>
        <w:r w:rsidRPr="00B8739D">
          <w:rPr>
            <w:rFonts w:ascii="Roboto" w:eastAsia="Times New Roman" w:hAnsi="Roboto" w:cs="Times New Roman"/>
            <w:b/>
            <w:bCs/>
            <w:color w:val="000000"/>
            <w:sz w:val="40"/>
          </w:rPr>
          <w:t>Navs</w:t>
        </w:r>
        <w:proofErr w:type="spellEnd"/>
        <w:r w:rsidRPr="00B8739D">
          <w:rPr>
            <w:rFonts w:ascii="Roboto" w:eastAsia="Times New Roman" w:hAnsi="Roboto" w:cs="Times New Roman"/>
            <w:b/>
            <w:bCs/>
            <w:color w:val="000000"/>
            <w:sz w:val="40"/>
          </w:rPr>
          <w:t>?</w:t>
        </w:r>
      </w:ins>
    </w:p>
    <w:p w:rsidR="00B8739D" w:rsidRPr="00B8739D" w:rsidRDefault="00B8739D" w:rsidP="00B8739D">
      <w:pPr>
        <w:shd w:val="clear" w:color="auto" w:fill="FFFFFF"/>
        <w:spacing w:after="0" w:line="240" w:lineRule="auto"/>
        <w:ind w:left="248" w:right="248"/>
        <w:rPr>
          <w:ins w:id="120" w:author="Unknown"/>
          <w:rFonts w:ascii="Roboto" w:eastAsia="Times New Roman" w:hAnsi="Roboto" w:cs="Times New Roman"/>
          <w:color w:val="000000"/>
          <w:sz w:val="40"/>
          <w:szCs w:val="40"/>
        </w:rPr>
      </w:pPr>
      <w:proofErr w:type="gramStart"/>
      <w:ins w:id="121" w:author="Unknown">
        <w:r w:rsidRPr="00B8739D">
          <w:rPr>
            <w:rFonts w:ascii="Roboto" w:eastAsia="Times New Roman" w:hAnsi="Roboto" w:cs="Times New Roman"/>
            <w:b/>
            <w:bCs/>
            <w:color w:val="2DA506"/>
            <w:sz w:val="40"/>
          </w:rPr>
          <w:t>Answer :</w:t>
        </w:r>
        <w:proofErr w:type="gramEnd"/>
      </w:ins>
    </w:p>
    <w:p w:rsidR="00B8739D" w:rsidRPr="00B8739D" w:rsidRDefault="00B8739D" w:rsidP="00B8739D">
      <w:pPr>
        <w:shd w:val="clear" w:color="auto" w:fill="FFFFFF"/>
        <w:spacing w:after="124" w:line="240" w:lineRule="auto"/>
        <w:ind w:left="248" w:right="248"/>
        <w:rPr>
          <w:ins w:id="122" w:author="Unknown"/>
          <w:rFonts w:ascii="Roboto" w:eastAsia="Times New Roman" w:hAnsi="Roboto" w:cs="Times New Roman"/>
          <w:color w:val="000000"/>
          <w:sz w:val="40"/>
          <w:szCs w:val="40"/>
        </w:rPr>
      </w:pPr>
      <w:ins w:id="123" w:author="Unknown">
        <w:r w:rsidRPr="00B8739D">
          <w:rPr>
            <w:rFonts w:ascii="Roboto" w:eastAsia="Times New Roman" w:hAnsi="Roboto" w:cs="Times New Roman"/>
            <w:color w:val="000000"/>
            <w:sz w:val="40"/>
            <w:szCs w:val="40"/>
          </w:rPr>
          <w:t xml:space="preserve">Bootstraps included navigation components list into "tabs" and navigation "pills". To add a tab or </w:t>
        </w:r>
        <w:proofErr w:type="spellStart"/>
        <w:r w:rsidRPr="00B8739D">
          <w:rPr>
            <w:rFonts w:ascii="Roboto" w:eastAsia="Times New Roman" w:hAnsi="Roboto" w:cs="Times New Roman"/>
            <w:color w:val="000000"/>
            <w:sz w:val="40"/>
            <w:szCs w:val="40"/>
          </w:rPr>
          <w:t>nav</w:t>
        </w:r>
        <w:proofErr w:type="spellEnd"/>
        <w:r w:rsidRPr="00B8739D">
          <w:rPr>
            <w:rFonts w:ascii="Roboto" w:eastAsia="Times New Roman" w:hAnsi="Roboto" w:cs="Times New Roman"/>
            <w:color w:val="000000"/>
            <w:sz w:val="40"/>
            <w:szCs w:val="40"/>
          </w:rPr>
          <w:t xml:space="preserve"> pill, add the .</w:t>
        </w:r>
        <w:proofErr w:type="spellStart"/>
        <w:r w:rsidRPr="00B8739D">
          <w:rPr>
            <w:rFonts w:ascii="Roboto" w:eastAsia="Times New Roman" w:hAnsi="Roboto" w:cs="Times New Roman"/>
            <w:color w:val="000000"/>
            <w:sz w:val="40"/>
            <w:szCs w:val="40"/>
          </w:rPr>
          <w:t>nav</w:t>
        </w:r>
        <w:proofErr w:type="spellEnd"/>
        <w:r w:rsidRPr="00B8739D">
          <w:rPr>
            <w:rFonts w:ascii="Roboto" w:eastAsia="Times New Roman" w:hAnsi="Roboto" w:cs="Times New Roman"/>
            <w:color w:val="000000"/>
            <w:sz w:val="40"/>
            <w:szCs w:val="40"/>
          </w:rPr>
          <w:t xml:space="preserve"> class and either .</w:t>
        </w:r>
        <w:proofErr w:type="spellStart"/>
        <w:r w:rsidRPr="00B8739D">
          <w:rPr>
            <w:rFonts w:ascii="Roboto" w:eastAsia="Times New Roman" w:hAnsi="Roboto" w:cs="Times New Roman"/>
            <w:color w:val="000000"/>
            <w:sz w:val="40"/>
            <w:szCs w:val="40"/>
          </w:rPr>
          <w:t>nav</w:t>
        </w:r>
        <w:proofErr w:type="spellEnd"/>
        <w:r w:rsidRPr="00B8739D">
          <w:rPr>
            <w:rFonts w:ascii="Roboto" w:eastAsia="Times New Roman" w:hAnsi="Roboto" w:cs="Times New Roman"/>
            <w:color w:val="000000"/>
            <w:sz w:val="40"/>
            <w:szCs w:val="40"/>
          </w:rPr>
          <w:t>-pills or .</w:t>
        </w:r>
        <w:proofErr w:type="spellStart"/>
        <w:r w:rsidRPr="00B8739D">
          <w:rPr>
            <w:rFonts w:ascii="Roboto" w:eastAsia="Times New Roman" w:hAnsi="Roboto" w:cs="Times New Roman"/>
            <w:color w:val="000000"/>
            <w:sz w:val="40"/>
            <w:szCs w:val="40"/>
          </w:rPr>
          <w:t>nav</w:t>
        </w:r>
        <w:proofErr w:type="spellEnd"/>
        <w:r w:rsidRPr="00B8739D">
          <w:rPr>
            <w:rFonts w:ascii="Roboto" w:eastAsia="Times New Roman" w:hAnsi="Roboto" w:cs="Times New Roman"/>
            <w:color w:val="000000"/>
            <w:sz w:val="40"/>
            <w:szCs w:val="40"/>
          </w:rPr>
          <w:t>-tabs to a &lt;</w:t>
        </w:r>
        <w:proofErr w:type="spellStart"/>
        <w:r w:rsidRPr="00B8739D">
          <w:rPr>
            <w:rFonts w:ascii="Roboto" w:eastAsia="Times New Roman" w:hAnsi="Roboto" w:cs="Times New Roman"/>
            <w:color w:val="000000"/>
            <w:sz w:val="40"/>
            <w:szCs w:val="40"/>
          </w:rPr>
          <w:t>ul</w:t>
        </w:r>
        <w:proofErr w:type="spellEnd"/>
        <w:r w:rsidRPr="00B8739D">
          <w:rPr>
            <w:rFonts w:ascii="Roboto" w:eastAsia="Times New Roman" w:hAnsi="Roboto" w:cs="Times New Roman"/>
            <w:color w:val="000000"/>
            <w:sz w:val="40"/>
            <w:szCs w:val="40"/>
          </w:rPr>
          <w:t>&gt; element containing the list of navigation items.</w:t>
        </w:r>
      </w:ins>
    </w:p>
    <w:p w:rsidR="00B8739D" w:rsidRPr="00B8739D" w:rsidRDefault="00B8739D" w:rsidP="00B8739D">
      <w:pPr>
        <w:shd w:val="clear" w:color="auto" w:fill="FFFFFF"/>
        <w:spacing w:after="0" w:line="240" w:lineRule="auto"/>
        <w:ind w:left="248" w:right="248"/>
        <w:rPr>
          <w:ins w:id="124" w:author="Unknown"/>
          <w:rFonts w:ascii="Roboto" w:eastAsia="Times New Roman" w:hAnsi="Roboto" w:cs="Times New Roman"/>
          <w:color w:val="000000"/>
          <w:sz w:val="40"/>
          <w:szCs w:val="40"/>
        </w:rPr>
      </w:pPr>
      <w:ins w:id="125" w:author="Unknown">
        <w:r w:rsidRPr="00B8739D">
          <w:rPr>
            <w:rFonts w:ascii="Roboto" w:eastAsia="Times New Roman" w:hAnsi="Roboto" w:cs="Times New Roman"/>
            <w:color w:val="000000"/>
            <w:sz w:val="40"/>
            <w:szCs w:val="40"/>
          </w:rPr>
          <w:fldChar w:fldCharType="begin"/>
        </w:r>
        <w:r w:rsidRPr="00B8739D">
          <w:rPr>
            <w:rFonts w:ascii="Roboto" w:eastAsia="Times New Roman" w:hAnsi="Roboto" w:cs="Times New Roman"/>
            <w:color w:val="000000"/>
            <w:sz w:val="40"/>
            <w:szCs w:val="40"/>
          </w:rPr>
          <w:instrText xml:space="preserve"> HYPERLINK "https://www.wisdomjobs.com/e-university/core-java-tutorial-231.html" \o "Core Java Tutorial" </w:instrText>
        </w:r>
        <w:r w:rsidRPr="00B8739D">
          <w:rPr>
            <w:rFonts w:ascii="Roboto" w:eastAsia="Times New Roman" w:hAnsi="Roboto" w:cs="Times New Roman"/>
            <w:color w:val="000000"/>
            <w:sz w:val="40"/>
            <w:szCs w:val="40"/>
          </w:rPr>
          <w:fldChar w:fldCharType="separate"/>
        </w:r>
        <w:r w:rsidRPr="00B8739D">
          <w:rPr>
            <w:rFonts w:ascii="Roboto" w:eastAsia="Times New Roman" w:hAnsi="Roboto" w:cs="Times New Roman"/>
            <w:color w:val="337AB7"/>
            <w:sz w:val="40"/>
            <w:u w:val="single"/>
          </w:rPr>
          <w:t>Core Java Tutorial</w:t>
        </w:r>
        <w:r w:rsidRPr="00B8739D">
          <w:rPr>
            <w:rFonts w:ascii="Roboto" w:eastAsia="Times New Roman" w:hAnsi="Roboto" w:cs="Times New Roman"/>
            <w:color w:val="000000"/>
            <w:sz w:val="40"/>
            <w:szCs w:val="40"/>
          </w:rPr>
          <w:fldChar w:fldCharType="end"/>
        </w:r>
      </w:ins>
    </w:p>
    <w:p w:rsidR="00B8739D" w:rsidRPr="00B8739D" w:rsidRDefault="00B8739D" w:rsidP="00B8739D">
      <w:pPr>
        <w:numPr>
          <w:ilvl w:val="0"/>
          <w:numId w:val="3"/>
        </w:numPr>
        <w:shd w:val="clear" w:color="auto" w:fill="FFFFFF"/>
        <w:spacing w:after="0" w:line="240" w:lineRule="auto"/>
        <w:ind w:left="248" w:right="248"/>
        <w:rPr>
          <w:ins w:id="126" w:author="Unknown"/>
          <w:rFonts w:ascii="Roboto" w:eastAsia="Times New Roman" w:hAnsi="Roboto" w:cs="Times New Roman"/>
          <w:color w:val="000000"/>
          <w:sz w:val="40"/>
          <w:szCs w:val="40"/>
        </w:rPr>
      </w:pPr>
      <w:ins w:id="127" w:author="Unknown">
        <w:r w:rsidRPr="00B8739D">
          <w:rPr>
            <w:rFonts w:ascii="Roboto" w:eastAsia="Times New Roman" w:hAnsi="Roboto" w:cs="Times New Roman"/>
            <w:b/>
            <w:bCs/>
            <w:color w:val="000000"/>
            <w:sz w:val="40"/>
          </w:rPr>
          <w:t xml:space="preserve">Question 14. Explain Bootstrap 4 </w:t>
        </w:r>
        <w:proofErr w:type="spellStart"/>
        <w:r w:rsidRPr="00B8739D">
          <w:rPr>
            <w:rFonts w:ascii="Roboto" w:eastAsia="Times New Roman" w:hAnsi="Roboto" w:cs="Times New Roman"/>
            <w:b/>
            <w:bCs/>
            <w:color w:val="000000"/>
            <w:sz w:val="40"/>
          </w:rPr>
          <w:t>Navbars</w:t>
        </w:r>
        <w:proofErr w:type="spellEnd"/>
        <w:r w:rsidRPr="00B8739D">
          <w:rPr>
            <w:rFonts w:ascii="Roboto" w:eastAsia="Times New Roman" w:hAnsi="Roboto" w:cs="Times New Roman"/>
            <w:b/>
            <w:bCs/>
            <w:color w:val="000000"/>
            <w:sz w:val="40"/>
          </w:rPr>
          <w:t>?</w:t>
        </w:r>
      </w:ins>
    </w:p>
    <w:p w:rsidR="00B8739D" w:rsidRPr="00B8739D" w:rsidRDefault="00B8739D" w:rsidP="00B8739D">
      <w:pPr>
        <w:shd w:val="clear" w:color="auto" w:fill="FFFFFF"/>
        <w:spacing w:after="0" w:line="240" w:lineRule="auto"/>
        <w:ind w:left="248" w:right="248"/>
        <w:rPr>
          <w:ins w:id="128" w:author="Unknown"/>
          <w:rFonts w:ascii="Roboto" w:eastAsia="Times New Roman" w:hAnsi="Roboto" w:cs="Times New Roman"/>
          <w:color w:val="000000"/>
          <w:sz w:val="40"/>
          <w:szCs w:val="40"/>
        </w:rPr>
      </w:pPr>
      <w:proofErr w:type="gramStart"/>
      <w:ins w:id="129" w:author="Unknown">
        <w:r w:rsidRPr="00B8739D">
          <w:rPr>
            <w:rFonts w:ascii="Roboto" w:eastAsia="Times New Roman" w:hAnsi="Roboto" w:cs="Times New Roman"/>
            <w:b/>
            <w:bCs/>
            <w:color w:val="2DA506"/>
            <w:sz w:val="40"/>
          </w:rPr>
          <w:t>Answer :</w:t>
        </w:r>
        <w:proofErr w:type="gramEnd"/>
      </w:ins>
    </w:p>
    <w:p w:rsidR="00B8739D" w:rsidRPr="00B8739D" w:rsidRDefault="00B8739D" w:rsidP="00B8739D">
      <w:pPr>
        <w:shd w:val="clear" w:color="auto" w:fill="FFFFFF"/>
        <w:spacing w:after="124" w:line="240" w:lineRule="auto"/>
        <w:ind w:left="248" w:right="248"/>
        <w:rPr>
          <w:ins w:id="130" w:author="Unknown"/>
          <w:rFonts w:ascii="Roboto" w:eastAsia="Times New Roman" w:hAnsi="Roboto" w:cs="Times New Roman"/>
          <w:color w:val="000000"/>
          <w:sz w:val="40"/>
          <w:szCs w:val="40"/>
        </w:rPr>
      </w:pPr>
      <w:ins w:id="131" w:author="Unknown">
        <w:r w:rsidRPr="00B8739D">
          <w:rPr>
            <w:rFonts w:ascii="Roboto" w:eastAsia="Times New Roman" w:hAnsi="Roboto" w:cs="Times New Roman"/>
            <w:color w:val="000000"/>
            <w:sz w:val="40"/>
            <w:szCs w:val="40"/>
          </w:rPr>
          <w:t xml:space="preserve">Bootstrap 4 </w:t>
        </w:r>
        <w:proofErr w:type="spellStart"/>
        <w:r w:rsidRPr="00B8739D">
          <w:rPr>
            <w:rFonts w:ascii="Roboto" w:eastAsia="Times New Roman" w:hAnsi="Roboto" w:cs="Times New Roman"/>
            <w:color w:val="000000"/>
            <w:sz w:val="40"/>
            <w:szCs w:val="40"/>
          </w:rPr>
          <w:t>navbars</w:t>
        </w:r>
        <w:proofErr w:type="spellEnd"/>
        <w:r w:rsidRPr="00B8739D">
          <w:rPr>
            <w:rFonts w:ascii="Roboto" w:eastAsia="Times New Roman" w:hAnsi="Roboto" w:cs="Times New Roman"/>
            <w:color w:val="000000"/>
            <w:sz w:val="40"/>
            <w:szCs w:val="40"/>
          </w:rPr>
          <w:t xml:space="preserve"> is a simple and powerful, responsive navigation header, the </w:t>
        </w:r>
        <w:proofErr w:type="spellStart"/>
        <w:r w:rsidRPr="00B8739D">
          <w:rPr>
            <w:rFonts w:ascii="Roboto" w:eastAsia="Times New Roman" w:hAnsi="Roboto" w:cs="Times New Roman"/>
            <w:color w:val="000000"/>
            <w:sz w:val="40"/>
            <w:szCs w:val="40"/>
          </w:rPr>
          <w:t>navbars</w:t>
        </w:r>
        <w:proofErr w:type="spellEnd"/>
        <w:r w:rsidRPr="00B8739D">
          <w:rPr>
            <w:rFonts w:ascii="Roboto" w:eastAsia="Times New Roman" w:hAnsi="Roboto" w:cs="Times New Roman"/>
            <w:color w:val="000000"/>
            <w:sz w:val="40"/>
            <w:szCs w:val="40"/>
          </w:rPr>
          <w:t xml:space="preserve">. </w:t>
        </w:r>
        <w:proofErr w:type="gramStart"/>
        <w:r w:rsidRPr="00B8739D">
          <w:rPr>
            <w:rFonts w:ascii="Roboto" w:eastAsia="Times New Roman" w:hAnsi="Roboto" w:cs="Times New Roman"/>
            <w:color w:val="000000"/>
            <w:sz w:val="40"/>
            <w:szCs w:val="40"/>
          </w:rPr>
          <w:t xml:space="preserve">Includes branding, navigation, and other elements into a navigation header, including support for our collapse </w:t>
        </w:r>
        <w:proofErr w:type="spellStart"/>
        <w:r w:rsidRPr="00B8739D">
          <w:rPr>
            <w:rFonts w:ascii="Roboto" w:eastAsia="Times New Roman" w:hAnsi="Roboto" w:cs="Times New Roman"/>
            <w:color w:val="000000"/>
            <w:sz w:val="40"/>
            <w:szCs w:val="40"/>
          </w:rPr>
          <w:t>plugin</w:t>
        </w:r>
        <w:proofErr w:type="spellEnd"/>
        <w:r w:rsidRPr="00B8739D">
          <w:rPr>
            <w:rFonts w:ascii="Roboto" w:eastAsia="Times New Roman" w:hAnsi="Roboto" w:cs="Times New Roman"/>
            <w:color w:val="000000"/>
            <w:sz w:val="40"/>
            <w:szCs w:val="40"/>
          </w:rPr>
          <w:t>.</w:t>
        </w:r>
        <w:proofErr w:type="gramEnd"/>
      </w:ins>
    </w:p>
    <w:p w:rsidR="00B8739D" w:rsidRPr="00B8739D" w:rsidRDefault="00B8739D" w:rsidP="00B8739D">
      <w:pPr>
        <w:shd w:val="clear" w:color="auto" w:fill="FFFFFF"/>
        <w:spacing w:after="124" w:line="240" w:lineRule="auto"/>
        <w:ind w:left="248" w:right="248"/>
        <w:rPr>
          <w:ins w:id="132" w:author="Unknown"/>
          <w:rFonts w:ascii="Roboto" w:eastAsia="Times New Roman" w:hAnsi="Roboto" w:cs="Times New Roman"/>
          <w:color w:val="000000"/>
          <w:sz w:val="40"/>
          <w:szCs w:val="40"/>
        </w:rPr>
      </w:pPr>
      <w:ins w:id="133" w:author="Unknown">
        <w:r w:rsidRPr="00B8739D">
          <w:rPr>
            <w:rFonts w:ascii="Roboto" w:eastAsia="Times New Roman" w:hAnsi="Roboto" w:cs="Times New Roman"/>
            <w:color w:val="000000"/>
            <w:sz w:val="40"/>
            <w:szCs w:val="40"/>
          </w:rPr>
          <w:t>A standard navigation bar is created with the .</w:t>
        </w:r>
        <w:proofErr w:type="spellStart"/>
        <w:r w:rsidRPr="00B8739D">
          <w:rPr>
            <w:rFonts w:ascii="Roboto" w:eastAsia="Times New Roman" w:hAnsi="Roboto" w:cs="Times New Roman"/>
            <w:color w:val="000000"/>
            <w:sz w:val="40"/>
            <w:szCs w:val="40"/>
          </w:rPr>
          <w:t>navbars</w:t>
        </w:r>
        <w:proofErr w:type="spellEnd"/>
        <w:r w:rsidRPr="00B8739D">
          <w:rPr>
            <w:rFonts w:ascii="Roboto" w:eastAsia="Times New Roman" w:hAnsi="Roboto" w:cs="Times New Roman"/>
            <w:color w:val="000000"/>
            <w:sz w:val="40"/>
            <w:szCs w:val="40"/>
          </w:rPr>
          <w:t xml:space="preserve"> class, followed by a responsive collapsing class </w:t>
        </w:r>
        <w:proofErr w:type="gramStart"/>
        <w:r w:rsidRPr="00B8739D">
          <w:rPr>
            <w:rFonts w:ascii="Roboto" w:eastAsia="Times New Roman" w:hAnsi="Roboto" w:cs="Times New Roman"/>
            <w:color w:val="000000"/>
            <w:sz w:val="40"/>
            <w:szCs w:val="40"/>
          </w:rPr>
          <w:t>{ .</w:t>
        </w:r>
        <w:proofErr w:type="spellStart"/>
        <w:proofErr w:type="gramEnd"/>
        <w:r w:rsidRPr="00B8739D">
          <w:rPr>
            <w:rFonts w:ascii="Roboto" w:eastAsia="Times New Roman" w:hAnsi="Roboto" w:cs="Times New Roman"/>
            <w:color w:val="000000"/>
            <w:sz w:val="40"/>
            <w:szCs w:val="40"/>
          </w:rPr>
          <w:t>navbars</w:t>
        </w:r>
        <w:proofErr w:type="spellEnd"/>
        <w:r w:rsidRPr="00B8739D">
          <w:rPr>
            <w:rFonts w:ascii="Roboto" w:eastAsia="Times New Roman" w:hAnsi="Roboto" w:cs="Times New Roman"/>
            <w:color w:val="000000"/>
            <w:sz w:val="40"/>
            <w:szCs w:val="40"/>
          </w:rPr>
          <w:t>-expand-</w:t>
        </w:r>
        <w:proofErr w:type="spellStart"/>
        <w:r w:rsidRPr="00B8739D">
          <w:rPr>
            <w:rFonts w:ascii="Roboto" w:eastAsia="Times New Roman" w:hAnsi="Roboto" w:cs="Times New Roman"/>
            <w:color w:val="000000"/>
            <w:sz w:val="40"/>
            <w:szCs w:val="40"/>
          </w:rPr>
          <w:t>sm</w:t>
        </w:r>
        <w:proofErr w:type="spellEnd"/>
        <w:r w:rsidRPr="00B8739D">
          <w:rPr>
            <w:rFonts w:ascii="Roboto" w:eastAsia="Times New Roman" w:hAnsi="Roboto" w:cs="Times New Roman"/>
            <w:color w:val="000000"/>
            <w:sz w:val="40"/>
            <w:szCs w:val="40"/>
          </w:rPr>
          <w:t xml:space="preserve"> | -</w:t>
        </w:r>
        <w:proofErr w:type="spellStart"/>
        <w:r w:rsidRPr="00B8739D">
          <w:rPr>
            <w:rFonts w:ascii="Roboto" w:eastAsia="Times New Roman" w:hAnsi="Roboto" w:cs="Times New Roman"/>
            <w:color w:val="000000"/>
            <w:sz w:val="40"/>
            <w:szCs w:val="40"/>
          </w:rPr>
          <w:t>md</w:t>
        </w:r>
        <w:proofErr w:type="spellEnd"/>
        <w:r w:rsidRPr="00B8739D">
          <w:rPr>
            <w:rFonts w:ascii="Roboto" w:eastAsia="Times New Roman" w:hAnsi="Roboto" w:cs="Times New Roman"/>
            <w:color w:val="000000"/>
            <w:sz w:val="40"/>
            <w:szCs w:val="40"/>
          </w:rPr>
          <w:t xml:space="preserve"> |-</w:t>
        </w:r>
        <w:proofErr w:type="spellStart"/>
        <w:r w:rsidRPr="00B8739D">
          <w:rPr>
            <w:rFonts w:ascii="Roboto" w:eastAsia="Times New Roman" w:hAnsi="Roboto" w:cs="Times New Roman"/>
            <w:color w:val="000000"/>
            <w:sz w:val="40"/>
            <w:szCs w:val="40"/>
          </w:rPr>
          <w:t>lg</w:t>
        </w:r>
        <w:proofErr w:type="spellEnd"/>
        <w:r w:rsidRPr="00B8739D">
          <w:rPr>
            <w:rFonts w:ascii="Roboto" w:eastAsia="Times New Roman" w:hAnsi="Roboto" w:cs="Times New Roman"/>
            <w:color w:val="000000"/>
            <w:sz w:val="40"/>
            <w:szCs w:val="40"/>
          </w:rPr>
          <w:t xml:space="preserve"> | -xl  }.</w:t>
        </w:r>
      </w:ins>
    </w:p>
    <w:p w:rsidR="00B8739D" w:rsidRPr="00B8739D" w:rsidRDefault="00B8739D" w:rsidP="00B8739D">
      <w:pPr>
        <w:numPr>
          <w:ilvl w:val="0"/>
          <w:numId w:val="3"/>
        </w:numPr>
        <w:shd w:val="clear" w:color="auto" w:fill="FFFFFF"/>
        <w:spacing w:after="0" w:line="240" w:lineRule="auto"/>
        <w:ind w:left="248" w:right="248"/>
        <w:rPr>
          <w:ins w:id="134" w:author="Unknown"/>
          <w:rFonts w:ascii="Roboto" w:eastAsia="Times New Roman" w:hAnsi="Roboto" w:cs="Times New Roman"/>
          <w:color w:val="000000"/>
          <w:sz w:val="40"/>
          <w:szCs w:val="40"/>
        </w:rPr>
      </w:pPr>
      <w:ins w:id="135" w:author="Unknown">
        <w:r w:rsidRPr="00B8739D">
          <w:rPr>
            <w:rFonts w:ascii="Roboto" w:eastAsia="Times New Roman" w:hAnsi="Roboto" w:cs="Times New Roman"/>
            <w:b/>
            <w:bCs/>
            <w:color w:val="000000"/>
            <w:sz w:val="40"/>
          </w:rPr>
          <w:t>Question 15. What Is Bootstrap 4 Alerts?</w:t>
        </w:r>
      </w:ins>
    </w:p>
    <w:p w:rsidR="00B8739D" w:rsidRPr="00B8739D" w:rsidRDefault="00B8739D" w:rsidP="00B8739D">
      <w:pPr>
        <w:shd w:val="clear" w:color="auto" w:fill="FFFFFF"/>
        <w:spacing w:after="0" w:line="240" w:lineRule="auto"/>
        <w:ind w:left="248" w:right="248"/>
        <w:rPr>
          <w:ins w:id="136" w:author="Unknown"/>
          <w:rFonts w:ascii="Roboto" w:eastAsia="Times New Roman" w:hAnsi="Roboto" w:cs="Times New Roman"/>
          <w:color w:val="000000"/>
          <w:sz w:val="40"/>
          <w:szCs w:val="40"/>
        </w:rPr>
      </w:pPr>
      <w:proofErr w:type="gramStart"/>
      <w:ins w:id="137" w:author="Unknown">
        <w:r w:rsidRPr="00B8739D">
          <w:rPr>
            <w:rFonts w:ascii="Roboto" w:eastAsia="Times New Roman" w:hAnsi="Roboto" w:cs="Times New Roman"/>
            <w:b/>
            <w:bCs/>
            <w:color w:val="2DA506"/>
            <w:sz w:val="40"/>
          </w:rPr>
          <w:t>Answer :</w:t>
        </w:r>
        <w:proofErr w:type="gramEnd"/>
      </w:ins>
    </w:p>
    <w:p w:rsidR="00B8739D" w:rsidRPr="00B8739D" w:rsidRDefault="00B8739D" w:rsidP="00B8739D">
      <w:pPr>
        <w:shd w:val="clear" w:color="auto" w:fill="FFFFFF"/>
        <w:spacing w:after="124" w:line="240" w:lineRule="auto"/>
        <w:ind w:left="248" w:right="248"/>
        <w:rPr>
          <w:ins w:id="138" w:author="Unknown"/>
          <w:rFonts w:ascii="Roboto" w:eastAsia="Times New Roman" w:hAnsi="Roboto" w:cs="Times New Roman"/>
          <w:color w:val="000000"/>
          <w:sz w:val="40"/>
          <w:szCs w:val="40"/>
        </w:rPr>
      </w:pPr>
      <w:ins w:id="139" w:author="Unknown">
        <w:r w:rsidRPr="00B8739D">
          <w:rPr>
            <w:rFonts w:ascii="Roboto" w:eastAsia="Times New Roman" w:hAnsi="Roboto" w:cs="Times New Roman"/>
            <w:color w:val="000000"/>
            <w:sz w:val="40"/>
            <w:szCs w:val="40"/>
          </w:rPr>
          <w:t xml:space="preserve">Bootstrap 4 provides an easy way to create a stylized alert message box with its alert component. Alerts are </w:t>
        </w:r>
        <w:r w:rsidRPr="00B8739D">
          <w:rPr>
            <w:rFonts w:ascii="Roboto" w:eastAsia="Times New Roman" w:hAnsi="Roboto" w:cs="Times New Roman"/>
            <w:color w:val="000000"/>
            <w:sz w:val="40"/>
            <w:szCs w:val="40"/>
          </w:rPr>
          <w:lastRenderedPageBreak/>
          <w:t>created with the .alert class, followed by one of the contextual classes .alert-primary, .alert-success, etc…</w:t>
        </w:r>
      </w:ins>
    </w:p>
    <w:p w:rsidR="00B8739D" w:rsidRPr="00B8739D" w:rsidRDefault="00B8739D" w:rsidP="00B8739D">
      <w:pPr>
        <w:shd w:val="clear" w:color="auto" w:fill="FFFFFF"/>
        <w:spacing w:after="0" w:line="240" w:lineRule="auto"/>
        <w:ind w:left="248" w:right="248"/>
        <w:rPr>
          <w:ins w:id="140" w:author="Unknown"/>
          <w:rFonts w:ascii="Roboto" w:eastAsia="Times New Roman" w:hAnsi="Roboto" w:cs="Times New Roman"/>
          <w:color w:val="000000"/>
          <w:sz w:val="40"/>
          <w:szCs w:val="40"/>
        </w:rPr>
      </w:pPr>
      <w:ins w:id="141" w:author="Unknown">
        <w:r w:rsidRPr="00B8739D">
          <w:rPr>
            <w:rFonts w:ascii="Roboto" w:eastAsia="Times New Roman" w:hAnsi="Roboto" w:cs="Times New Roman"/>
            <w:color w:val="000000"/>
            <w:sz w:val="40"/>
            <w:szCs w:val="40"/>
          </w:rPr>
          <w:fldChar w:fldCharType="begin"/>
        </w:r>
        <w:r w:rsidRPr="00B8739D">
          <w:rPr>
            <w:rFonts w:ascii="Roboto" w:eastAsia="Times New Roman" w:hAnsi="Roboto" w:cs="Times New Roman"/>
            <w:color w:val="000000"/>
            <w:sz w:val="40"/>
            <w:szCs w:val="40"/>
          </w:rPr>
          <w:instrText xml:space="preserve"> HYPERLINK "https://www.wisdomjobs.com/e-university/hibernate-interview-questions.html" \o "Hibernate Interview Questions" </w:instrText>
        </w:r>
        <w:r w:rsidRPr="00B8739D">
          <w:rPr>
            <w:rFonts w:ascii="Roboto" w:eastAsia="Times New Roman" w:hAnsi="Roboto" w:cs="Times New Roman"/>
            <w:color w:val="000000"/>
            <w:sz w:val="40"/>
            <w:szCs w:val="40"/>
          </w:rPr>
          <w:fldChar w:fldCharType="separate"/>
        </w:r>
        <w:r w:rsidRPr="00B8739D">
          <w:rPr>
            <w:rFonts w:ascii="Roboto" w:eastAsia="Times New Roman" w:hAnsi="Roboto" w:cs="Times New Roman"/>
            <w:color w:val="337AB7"/>
            <w:sz w:val="40"/>
            <w:u w:val="single"/>
          </w:rPr>
          <w:t>Hibernate Interview Questions</w:t>
        </w:r>
        <w:r w:rsidRPr="00B8739D">
          <w:rPr>
            <w:rFonts w:ascii="Roboto" w:eastAsia="Times New Roman" w:hAnsi="Roboto" w:cs="Times New Roman"/>
            <w:color w:val="000000"/>
            <w:sz w:val="40"/>
            <w:szCs w:val="40"/>
          </w:rPr>
          <w:fldChar w:fldCharType="end"/>
        </w:r>
      </w:ins>
    </w:p>
    <w:p w:rsidR="00B8739D" w:rsidRPr="00B8739D" w:rsidRDefault="00B8739D" w:rsidP="00B8739D">
      <w:pPr>
        <w:numPr>
          <w:ilvl w:val="0"/>
          <w:numId w:val="3"/>
        </w:numPr>
        <w:shd w:val="clear" w:color="auto" w:fill="FFFFFF"/>
        <w:spacing w:after="0" w:line="240" w:lineRule="auto"/>
        <w:ind w:left="248" w:right="248"/>
        <w:rPr>
          <w:ins w:id="142" w:author="Unknown"/>
          <w:rFonts w:ascii="Roboto" w:eastAsia="Times New Roman" w:hAnsi="Roboto" w:cs="Times New Roman"/>
          <w:color w:val="000000"/>
          <w:sz w:val="40"/>
          <w:szCs w:val="40"/>
        </w:rPr>
      </w:pPr>
      <w:ins w:id="143" w:author="Unknown">
        <w:r w:rsidRPr="00B8739D">
          <w:rPr>
            <w:rFonts w:ascii="Roboto" w:eastAsia="Times New Roman" w:hAnsi="Roboto" w:cs="Times New Roman"/>
            <w:b/>
            <w:bCs/>
            <w:color w:val="000000"/>
            <w:sz w:val="40"/>
          </w:rPr>
          <w:t>Question 16. Explain Bootstrap 4 Badges?</w:t>
        </w:r>
      </w:ins>
    </w:p>
    <w:p w:rsidR="00B8739D" w:rsidRPr="00B8739D" w:rsidRDefault="00B8739D" w:rsidP="00B8739D">
      <w:pPr>
        <w:shd w:val="clear" w:color="auto" w:fill="FFFFFF"/>
        <w:spacing w:after="0" w:line="240" w:lineRule="auto"/>
        <w:ind w:left="248" w:right="248"/>
        <w:rPr>
          <w:ins w:id="144" w:author="Unknown"/>
          <w:rFonts w:ascii="Roboto" w:eastAsia="Times New Roman" w:hAnsi="Roboto" w:cs="Times New Roman"/>
          <w:color w:val="000000"/>
          <w:sz w:val="40"/>
          <w:szCs w:val="40"/>
        </w:rPr>
      </w:pPr>
      <w:proofErr w:type="gramStart"/>
      <w:ins w:id="145" w:author="Unknown">
        <w:r w:rsidRPr="00B8739D">
          <w:rPr>
            <w:rFonts w:ascii="Roboto" w:eastAsia="Times New Roman" w:hAnsi="Roboto" w:cs="Times New Roman"/>
            <w:b/>
            <w:bCs/>
            <w:color w:val="2DA506"/>
            <w:sz w:val="40"/>
          </w:rPr>
          <w:t>Answer :</w:t>
        </w:r>
        <w:proofErr w:type="gramEnd"/>
      </w:ins>
    </w:p>
    <w:p w:rsidR="00B8739D" w:rsidRPr="00B8739D" w:rsidRDefault="00B8739D" w:rsidP="00B8739D">
      <w:pPr>
        <w:shd w:val="clear" w:color="auto" w:fill="FFFFFF"/>
        <w:spacing w:after="124" w:line="240" w:lineRule="auto"/>
        <w:ind w:left="248" w:right="248"/>
        <w:rPr>
          <w:ins w:id="146" w:author="Unknown"/>
          <w:rFonts w:ascii="Roboto" w:eastAsia="Times New Roman" w:hAnsi="Roboto" w:cs="Times New Roman"/>
          <w:color w:val="000000"/>
          <w:sz w:val="40"/>
          <w:szCs w:val="40"/>
        </w:rPr>
      </w:pPr>
      <w:ins w:id="147" w:author="Unknown">
        <w:r w:rsidRPr="00B8739D">
          <w:rPr>
            <w:rFonts w:ascii="Roboto" w:eastAsia="Times New Roman" w:hAnsi="Roboto" w:cs="Times New Roman"/>
            <w:color w:val="000000"/>
            <w:sz w:val="40"/>
            <w:szCs w:val="40"/>
          </w:rPr>
          <w:t>To create a bootstrap 4 badge, apply the .badge class, as well as one of the .badge-primary, .badge-secondary, etc…</w:t>
        </w:r>
      </w:ins>
    </w:p>
    <w:p w:rsidR="00B8739D" w:rsidRPr="00B8739D" w:rsidRDefault="00B8739D" w:rsidP="00B8739D">
      <w:pPr>
        <w:shd w:val="clear" w:color="auto" w:fill="FFFFFF"/>
        <w:spacing w:after="0" w:line="240" w:lineRule="auto"/>
        <w:ind w:left="248" w:right="248"/>
        <w:rPr>
          <w:ins w:id="148" w:author="Unknown"/>
          <w:rFonts w:ascii="Roboto" w:eastAsia="Times New Roman" w:hAnsi="Roboto" w:cs="Times New Roman"/>
          <w:color w:val="000000"/>
          <w:sz w:val="40"/>
          <w:szCs w:val="40"/>
        </w:rPr>
      </w:pPr>
      <w:ins w:id="149" w:author="Unknown">
        <w:r w:rsidRPr="00B8739D">
          <w:rPr>
            <w:rFonts w:ascii="Roboto" w:eastAsia="Times New Roman" w:hAnsi="Roboto" w:cs="Times New Roman"/>
            <w:b/>
            <w:bCs/>
            <w:color w:val="000000"/>
            <w:sz w:val="40"/>
          </w:rPr>
          <w:t>Button Badges:</w:t>
        </w:r>
        <w:r w:rsidRPr="00B8739D">
          <w:rPr>
            <w:rFonts w:ascii="Roboto" w:eastAsia="Times New Roman" w:hAnsi="Roboto" w:cs="Times New Roman"/>
            <w:color w:val="000000"/>
            <w:sz w:val="40"/>
            <w:szCs w:val="40"/>
          </w:rPr>
          <w:t> Badges can be used as part of links or buttons to provide a counter.</w:t>
        </w:r>
      </w:ins>
    </w:p>
    <w:p w:rsidR="00B8739D" w:rsidRPr="00B8739D" w:rsidRDefault="00B8739D" w:rsidP="00B8739D">
      <w:pPr>
        <w:shd w:val="clear" w:color="auto" w:fill="FFFFFF"/>
        <w:spacing w:after="124" w:line="240" w:lineRule="auto"/>
        <w:ind w:left="248" w:right="248"/>
        <w:rPr>
          <w:ins w:id="150" w:author="Unknown"/>
          <w:rFonts w:ascii="Roboto" w:eastAsia="Times New Roman" w:hAnsi="Roboto" w:cs="Times New Roman"/>
          <w:color w:val="000000"/>
          <w:sz w:val="40"/>
          <w:szCs w:val="40"/>
        </w:rPr>
      </w:pPr>
      <w:ins w:id="151" w:author="Unknown">
        <w:r w:rsidRPr="00B8739D">
          <w:rPr>
            <w:rFonts w:ascii="Roboto" w:eastAsia="Times New Roman" w:hAnsi="Roboto" w:cs="Times New Roman"/>
            <w:color w:val="000000"/>
            <w:sz w:val="40"/>
            <w:szCs w:val="40"/>
          </w:rPr>
          <w:t>&lt;button type="button" class="</w:t>
        </w:r>
        <w:proofErr w:type="spellStart"/>
        <w:r w:rsidRPr="00B8739D">
          <w:rPr>
            <w:rFonts w:ascii="Roboto" w:eastAsia="Times New Roman" w:hAnsi="Roboto" w:cs="Times New Roman"/>
            <w:color w:val="000000"/>
            <w:sz w:val="40"/>
            <w:szCs w:val="40"/>
          </w:rPr>
          <w:t>btn</w:t>
        </w:r>
        <w:proofErr w:type="spellEnd"/>
        <w:r w:rsidRPr="00B8739D">
          <w:rPr>
            <w:rFonts w:ascii="Roboto" w:eastAsia="Times New Roman" w:hAnsi="Roboto" w:cs="Times New Roman"/>
            <w:color w:val="000000"/>
            <w:sz w:val="40"/>
            <w:szCs w:val="40"/>
          </w:rPr>
          <w:t xml:space="preserve"> </w:t>
        </w:r>
        <w:proofErr w:type="spellStart"/>
        <w:r w:rsidRPr="00B8739D">
          <w:rPr>
            <w:rFonts w:ascii="Roboto" w:eastAsia="Times New Roman" w:hAnsi="Roboto" w:cs="Times New Roman"/>
            <w:color w:val="000000"/>
            <w:sz w:val="40"/>
            <w:szCs w:val="40"/>
          </w:rPr>
          <w:t>btn</w:t>
        </w:r>
        <w:proofErr w:type="spellEnd"/>
        <w:r w:rsidRPr="00B8739D">
          <w:rPr>
            <w:rFonts w:ascii="Roboto" w:eastAsia="Times New Roman" w:hAnsi="Roboto" w:cs="Times New Roman"/>
            <w:color w:val="000000"/>
            <w:sz w:val="40"/>
            <w:szCs w:val="40"/>
          </w:rPr>
          <w:t>-primary"&gt; Tutorials &lt;span class="badge badge-light"&gt;14&lt;/span&gt; &lt;/button&gt;</w:t>
        </w:r>
      </w:ins>
    </w:p>
    <w:p w:rsidR="00B8739D" w:rsidRPr="00B8739D" w:rsidRDefault="00B8739D" w:rsidP="00B8739D">
      <w:pPr>
        <w:shd w:val="clear" w:color="auto" w:fill="FFFFFF"/>
        <w:spacing w:after="0" w:line="240" w:lineRule="auto"/>
        <w:ind w:left="248" w:right="248"/>
        <w:rPr>
          <w:ins w:id="152" w:author="Unknown"/>
          <w:rFonts w:ascii="Roboto" w:eastAsia="Times New Roman" w:hAnsi="Roboto" w:cs="Times New Roman"/>
          <w:color w:val="000000"/>
          <w:sz w:val="40"/>
          <w:szCs w:val="40"/>
        </w:rPr>
      </w:pPr>
      <w:ins w:id="153" w:author="Unknown">
        <w:r w:rsidRPr="00B8739D">
          <w:rPr>
            <w:rFonts w:ascii="Roboto" w:eastAsia="Times New Roman" w:hAnsi="Roboto" w:cs="Times New Roman"/>
            <w:b/>
            <w:bCs/>
            <w:color w:val="000000"/>
            <w:sz w:val="40"/>
          </w:rPr>
          <w:t>Contextual Badges:</w:t>
        </w:r>
        <w:r w:rsidRPr="00B8739D">
          <w:rPr>
            <w:rFonts w:ascii="Roboto" w:eastAsia="Times New Roman" w:hAnsi="Roboto" w:cs="Times New Roman"/>
            <w:color w:val="000000"/>
            <w:sz w:val="40"/>
            <w:szCs w:val="40"/>
          </w:rPr>
          <w:t> The contextual classes (.badge-*) to change the color of a badge.</w:t>
        </w:r>
      </w:ins>
    </w:p>
    <w:p w:rsidR="00B8739D" w:rsidRPr="00B8739D" w:rsidRDefault="00B8739D" w:rsidP="00B8739D">
      <w:pPr>
        <w:shd w:val="clear" w:color="auto" w:fill="FFFFFF"/>
        <w:spacing w:after="124" w:line="240" w:lineRule="auto"/>
        <w:ind w:left="248" w:right="248"/>
        <w:rPr>
          <w:ins w:id="154" w:author="Unknown"/>
          <w:rFonts w:ascii="Roboto" w:eastAsia="Times New Roman" w:hAnsi="Roboto" w:cs="Times New Roman"/>
          <w:color w:val="000000"/>
          <w:sz w:val="40"/>
          <w:szCs w:val="40"/>
        </w:rPr>
      </w:pPr>
      <w:ins w:id="155" w:author="Unknown">
        <w:r w:rsidRPr="00B8739D">
          <w:rPr>
            <w:rFonts w:ascii="Roboto" w:eastAsia="Times New Roman" w:hAnsi="Roboto" w:cs="Times New Roman"/>
            <w:color w:val="000000"/>
            <w:sz w:val="40"/>
            <w:szCs w:val="40"/>
          </w:rPr>
          <w:t>&lt;span class="badge badge-default"&gt;Default&lt;/span&gt;</w:t>
        </w:r>
      </w:ins>
    </w:p>
    <w:p w:rsidR="00B8739D" w:rsidRPr="00B8739D" w:rsidRDefault="00B8739D" w:rsidP="00B8739D">
      <w:pPr>
        <w:shd w:val="clear" w:color="auto" w:fill="FFFFFF"/>
        <w:spacing w:after="124" w:line="240" w:lineRule="auto"/>
        <w:ind w:left="248" w:right="248"/>
        <w:rPr>
          <w:ins w:id="156" w:author="Unknown"/>
          <w:rFonts w:ascii="Roboto" w:eastAsia="Times New Roman" w:hAnsi="Roboto" w:cs="Times New Roman"/>
          <w:color w:val="000000"/>
          <w:sz w:val="40"/>
          <w:szCs w:val="40"/>
        </w:rPr>
      </w:pPr>
      <w:ins w:id="157" w:author="Unknown">
        <w:r w:rsidRPr="00B8739D">
          <w:rPr>
            <w:rFonts w:ascii="Roboto" w:eastAsia="Times New Roman" w:hAnsi="Roboto" w:cs="Times New Roman"/>
            <w:color w:val="000000"/>
            <w:sz w:val="40"/>
            <w:szCs w:val="40"/>
          </w:rPr>
          <w:t>&lt;span class="badge badge-primary"&gt;Primary&lt;/span&gt; etc….</w:t>
        </w:r>
      </w:ins>
    </w:p>
    <w:p w:rsidR="00B8739D" w:rsidRPr="00B8739D" w:rsidRDefault="00B8739D" w:rsidP="00B8739D">
      <w:pPr>
        <w:shd w:val="clear" w:color="auto" w:fill="FFFFFF"/>
        <w:spacing w:after="0" w:line="240" w:lineRule="auto"/>
        <w:ind w:left="248" w:right="248"/>
        <w:rPr>
          <w:ins w:id="158" w:author="Unknown"/>
          <w:rFonts w:ascii="Roboto" w:eastAsia="Times New Roman" w:hAnsi="Roboto" w:cs="Times New Roman"/>
          <w:color w:val="000000"/>
          <w:sz w:val="40"/>
          <w:szCs w:val="40"/>
        </w:rPr>
      </w:pPr>
      <w:ins w:id="159" w:author="Unknown">
        <w:r w:rsidRPr="00B8739D">
          <w:rPr>
            <w:rFonts w:ascii="Roboto" w:eastAsia="Times New Roman" w:hAnsi="Roboto" w:cs="Times New Roman"/>
            <w:b/>
            <w:bCs/>
            <w:color w:val="000000"/>
            <w:sz w:val="40"/>
          </w:rPr>
          <w:t>Pill Badges:</w:t>
        </w:r>
        <w:r w:rsidRPr="00B8739D">
          <w:rPr>
            <w:rFonts w:ascii="Roboto" w:eastAsia="Times New Roman" w:hAnsi="Roboto" w:cs="Times New Roman"/>
            <w:color w:val="000000"/>
            <w:sz w:val="40"/>
            <w:szCs w:val="40"/>
          </w:rPr>
          <w:t> Use the bootstrap 4 pill badges are add .badge-pill class to make the badges more round.</w:t>
        </w:r>
      </w:ins>
    </w:p>
    <w:p w:rsidR="00B8739D" w:rsidRPr="00B8739D" w:rsidRDefault="00B8739D" w:rsidP="00B8739D">
      <w:pPr>
        <w:shd w:val="clear" w:color="auto" w:fill="FFFFFF"/>
        <w:spacing w:after="124" w:line="240" w:lineRule="auto"/>
        <w:ind w:left="248" w:right="248"/>
        <w:rPr>
          <w:ins w:id="160" w:author="Unknown"/>
          <w:rFonts w:ascii="Roboto" w:eastAsia="Times New Roman" w:hAnsi="Roboto" w:cs="Times New Roman"/>
          <w:color w:val="000000"/>
          <w:sz w:val="40"/>
          <w:szCs w:val="40"/>
        </w:rPr>
      </w:pPr>
      <w:ins w:id="161" w:author="Unknown">
        <w:r w:rsidRPr="00B8739D">
          <w:rPr>
            <w:rFonts w:ascii="Roboto" w:eastAsia="Times New Roman" w:hAnsi="Roboto" w:cs="Times New Roman"/>
            <w:color w:val="000000"/>
            <w:sz w:val="40"/>
            <w:szCs w:val="40"/>
          </w:rPr>
          <w:t>&lt;span class="badge badge-pill badge-default"&gt;Default&lt;/span&gt;</w:t>
        </w:r>
      </w:ins>
    </w:p>
    <w:p w:rsidR="00B8739D" w:rsidRPr="00B8739D" w:rsidRDefault="00B8739D" w:rsidP="00B8739D">
      <w:pPr>
        <w:shd w:val="clear" w:color="auto" w:fill="FFFFFF"/>
        <w:spacing w:after="124" w:line="240" w:lineRule="auto"/>
        <w:ind w:left="248" w:right="248"/>
        <w:rPr>
          <w:ins w:id="162" w:author="Unknown"/>
          <w:rFonts w:ascii="Roboto" w:eastAsia="Times New Roman" w:hAnsi="Roboto" w:cs="Times New Roman"/>
          <w:color w:val="000000"/>
          <w:sz w:val="40"/>
          <w:szCs w:val="40"/>
        </w:rPr>
      </w:pPr>
      <w:ins w:id="163" w:author="Unknown">
        <w:r w:rsidRPr="00B8739D">
          <w:rPr>
            <w:rFonts w:ascii="Roboto" w:eastAsia="Times New Roman" w:hAnsi="Roboto" w:cs="Times New Roman"/>
            <w:color w:val="000000"/>
            <w:sz w:val="40"/>
            <w:szCs w:val="40"/>
          </w:rPr>
          <w:t>&lt;span class="badge badge-pill badge-primary"&gt;Primary&lt;/span&gt; etc….</w:t>
        </w:r>
      </w:ins>
    </w:p>
    <w:p w:rsidR="00B8739D" w:rsidRPr="00B8739D" w:rsidRDefault="00B8739D" w:rsidP="00B8739D">
      <w:pPr>
        <w:shd w:val="clear" w:color="auto" w:fill="FFFFFF"/>
        <w:spacing w:after="0" w:line="240" w:lineRule="auto"/>
        <w:ind w:left="248" w:right="248"/>
        <w:rPr>
          <w:ins w:id="164" w:author="Unknown"/>
          <w:rFonts w:ascii="Roboto" w:eastAsia="Times New Roman" w:hAnsi="Roboto" w:cs="Times New Roman"/>
          <w:color w:val="000000"/>
          <w:sz w:val="40"/>
          <w:szCs w:val="40"/>
        </w:rPr>
      </w:pPr>
      <w:ins w:id="165" w:author="Unknown">
        <w:r w:rsidRPr="00B8739D">
          <w:rPr>
            <w:rFonts w:ascii="Roboto" w:eastAsia="Times New Roman" w:hAnsi="Roboto" w:cs="Times New Roman"/>
            <w:color w:val="000000"/>
            <w:sz w:val="40"/>
            <w:szCs w:val="40"/>
          </w:rPr>
          <w:fldChar w:fldCharType="begin"/>
        </w:r>
        <w:r w:rsidRPr="00B8739D">
          <w:rPr>
            <w:rFonts w:ascii="Roboto" w:eastAsia="Times New Roman" w:hAnsi="Roboto" w:cs="Times New Roman"/>
            <w:color w:val="000000"/>
            <w:sz w:val="40"/>
            <w:szCs w:val="40"/>
          </w:rPr>
          <w:instrText xml:space="preserve"> HYPERLINK "https://www.wisdomjobs.com/e-university/asp-dot-net-tutorial-263.html" \o "ASP.NET Tutorial" </w:instrText>
        </w:r>
        <w:r w:rsidRPr="00B8739D">
          <w:rPr>
            <w:rFonts w:ascii="Roboto" w:eastAsia="Times New Roman" w:hAnsi="Roboto" w:cs="Times New Roman"/>
            <w:color w:val="000000"/>
            <w:sz w:val="40"/>
            <w:szCs w:val="40"/>
          </w:rPr>
          <w:fldChar w:fldCharType="separate"/>
        </w:r>
        <w:r w:rsidRPr="00B8739D">
          <w:rPr>
            <w:rFonts w:ascii="Roboto" w:eastAsia="Times New Roman" w:hAnsi="Roboto" w:cs="Times New Roman"/>
            <w:color w:val="337AB7"/>
            <w:sz w:val="40"/>
            <w:u w:val="single"/>
          </w:rPr>
          <w:t>ASP.NET Tutorial</w:t>
        </w:r>
        <w:r w:rsidRPr="00B8739D">
          <w:rPr>
            <w:rFonts w:ascii="Roboto" w:eastAsia="Times New Roman" w:hAnsi="Roboto" w:cs="Times New Roman"/>
            <w:color w:val="000000"/>
            <w:sz w:val="40"/>
            <w:szCs w:val="40"/>
          </w:rPr>
          <w:fldChar w:fldCharType="end"/>
        </w:r>
      </w:ins>
    </w:p>
    <w:p w:rsidR="00B8739D" w:rsidRPr="00B8739D" w:rsidRDefault="00B8739D" w:rsidP="00B8739D">
      <w:pPr>
        <w:numPr>
          <w:ilvl w:val="0"/>
          <w:numId w:val="3"/>
        </w:numPr>
        <w:shd w:val="clear" w:color="auto" w:fill="FFFFFF"/>
        <w:spacing w:after="0" w:line="240" w:lineRule="auto"/>
        <w:ind w:left="248" w:right="248"/>
        <w:rPr>
          <w:ins w:id="166" w:author="Unknown"/>
          <w:rFonts w:ascii="Roboto" w:eastAsia="Times New Roman" w:hAnsi="Roboto" w:cs="Times New Roman"/>
          <w:color w:val="000000"/>
          <w:sz w:val="40"/>
          <w:szCs w:val="40"/>
        </w:rPr>
      </w:pPr>
      <w:ins w:id="167" w:author="Unknown">
        <w:r w:rsidRPr="00B8739D">
          <w:rPr>
            <w:rFonts w:ascii="Roboto" w:eastAsia="Times New Roman" w:hAnsi="Roboto" w:cs="Times New Roman"/>
            <w:b/>
            <w:bCs/>
            <w:color w:val="000000"/>
            <w:sz w:val="40"/>
          </w:rPr>
          <w:t>Question 17. What Is A Bootstrap 4 Card?</w:t>
        </w:r>
      </w:ins>
    </w:p>
    <w:p w:rsidR="00B8739D" w:rsidRPr="00B8739D" w:rsidRDefault="00B8739D" w:rsidP="00B8739D">
      <w:pPr>
        <w:shd w:val="clear" w:color="auto" w:fill="FFFFFF"/>
        <w:spacing w:after="0" w:line="240" w:lineRule="auto"/>
        <w:ind w:left="248" w:right="248"/>
        <w:rPr>
          <w:ins w:id="168" w:author="Unknown"/>
          <w:rFonts w:ascii="Roboto" w:eastAsia="Times New Roman" w:hAnsi="Roboto" w:cs="Times New Roman"/>
          <w:color w:val="000000"/>
          <w:sz w:val="40"/>
          <w:szCs w:val="40"/>
        </w:rPr>
      </w:pPr>
      <w:proofErr w:type="gramStart"/>
      <w:ins w:id="169" w:author="Unknown">
        <w:r w:rsidRPr="00B8739D">
          <w:rPr>
            <w:rFonts w:ascii="Roboto" w:eastAsia="Times New Roman" w:hAnsi="Roboto" w:cs="Times New Roman"/>
            <w:b/>
            <w:bCs/>
            <w:color w:val="2DA506"/>
            <w:sz w:val="40"/>
          </w:rPr>
          <w:lastRenderedPageBreak/>
          <w:t>Answer :</w:t>
        </w:r>
        <w:proofErr w:type="gramEnd"/>
      </w:ins>
    </w:p>
    <w:p w:rsidR="00B8739D" w:rsidRPr="00B8739D" w:rsidRDefault="00B8739D" w:rsidP="00B8739D">
      <w:pPr>
        <w:shd w:val="clear" w:color="auto" w:fill="FFFFFF"/>
        <w:spacing w:after="124" w:line="240" w:lineRule="auto"/>
        <w:ind w:left="248" w:right="248"/>
        <w:rPr>
          <w:ins w:id="170" w:author="Unknown"/>
          <w:rFonts w:ascii="Roboto" w:eastAsia="Times New Roman" w:hAnsi="Roboto" w:cs="Times New Roman"/>
          <w:color w:val="000000"/>
          <w:sz w:val="40"/>
          <w:szCs w:val="40"/>
        </w:rPr>
      </w:pPr>
      <w:ins w:id="171" w:author="Unknown">
        <w:r w:rsidRPr="00B8739D">
          <w:rPr>
            <w:rFonts w:ascii="Roboto" w:eastAsia="Times New Roman" w:hAnsi="Roboto" w:cs="Times New Roman"/>
            <w:color w:val="000000"/>
            <w:sz w:val="40"/>
            <w:szCs w:val="40"/>
          </w:rPr>
          <w:t>Bootstrap's cards provide a flexible and extensible content container with multiple variants and options. </w:t>
        </w:r>
      </w:ins>
    </w:p>
    <w:p w:rsidR="00B8739D" w:rsidRPr="00B8739D" w:rsidRDefault="00B8739D" w:rsidP="00B8739D">
      <w:pPr>
        <w:shd w:val="clear" w:color="auto" w:fill="FFFFFF"/>
        <w:spacing w:after="124" w:line="240" w:lineRule="auto"/>
        <w:ind w:left="248" w:right="248"/>
        <w:rPr>
          <w:ins w:id="172" w:author="Unknown"/>
          <w:rFonts w:ascii="Roboto" w:eastAsia="Times New Roman" w:hAnsi="Roboto" w:cs="Times New Roman"/>
          <w:color w:val="000000"/>
          <w:sz w:val="40"/>
          <w:szCs w:val="40"/>
        </w:rPr>
      </w:pPr>
      <w:ins w:id="173" w:author="Unknown">
        <w:r w:rsidRPr="00B8739D">
          <w:rPr>
            <w:rFonts w:ascii="Roboto" w:eastAsia="Times New Roman" w:hAnsi="Roboto" w:cs="Times New Roman"/>
            <w:color w:val="000000"/>
            <w:sz w:val="40"/>
            <w:szCs w:val="40"/>
          </w:rPr>
          <w:t>A bootstrap card it includes options for headers and footers, a wide variety of content, contextual background colors, and powerful display options.</w:t>
        </w:r>
      </w:ins>
    </w:p>
    <w:p w:rsidR="00B8739D" w:rsidRPr="00B8739D" w:rsidRDefault="00B8739D" w:rsidP="00B8739D">
      <w:pPr>
        <w:shd w:val="clear" w:color="auto" w:fill="FFFFFF"/>
        <w:spacing w:after="0" w:line="240" w:lineRule="auto"/>
        <w:ind w:left="248" w:right="248"/>
        <w:rPr>
          <w:ins w:id="174" w:author="Unknown"/>
          <w:rFonts w:ascii="Roboto" w:eastAsia="Times New Roman" w:hAnsi="Roboto" w:cs="Times New Roman"/>
          <w:color w:val="000000"/>
          <w:sz w:val="40"/>
          <w:szCs w:val="40"/>
        </w:rPr>
      </w:pPr>
      <w:ins w:id="175" w:author="Unknown">
        <w:r w:rsidRPr="00B8739D">
          <w:rPr>
            <w:rFonts w:ascii="Roboto" w:eastAsia="Times New Roman" w:hAnsi="Roboto" w:cs="Times New Roman"/>
            <w:color w:val="000000"/>
            <w:sz w:val="40"/>
            <w:szCs w:val="40"/>
          </w:rPr>
          <w:fldChar w:fldCharType="begin"/>
        </w:r>
        <w:r w:rsidRPr="00B8739D">
          <w:rPr>
            <w:rFonts w:ascii="Roboto" w:eastAsia="Times New Roman" w:hAnsi="Roboto" w:cs="Times New Roman"/>
            <w:color w:val="000000"/>
            <w:sz w:val="40"/>
            <w:szCs w:val="40"/>
          </w:rPr>
          <w:instrText xml:space="preserve"> HYPERLINK "https://www.wisdomjobs.com/e-university/ui-developer-interview-questions.html" \o "UI Developer Interview Questions" </w:instrText>
        </w:r>
        <w:r w:rsidRPr="00B8739D">
          <w:rPr>
            <w:rFonts w:ascii="Roboto" w:eastAsia="Times New Roman" w:hAnsi="Roboto" w:cs="Times New Roman"/>
            <w:color w:val="000000"/>
            <w:sz w:val="40"/>
            <w:szCs w:val="40"/>
          </w:rPr>
          <w:fldChar w:fldCharType="separate"/>
        </w:r>
        <w:r w:rsidRPr="00B8739D">
          <w:rPr>
            <w:rFonts w:ascii="Roboto" w:eastAsia="Times New Roman" w:hAnsi="Roboto" w:cs="Times New Roman"/>
            <w:color w:val="337AB7"/>
            <w:sz w:val="40"/>
            <w:u w:val="single"/>
          </w:rPr>
          <w:t>UI Developer Interview Questions</w:t>
        </w:r>
        <w:r w:rsidRPr="00B8739D">
          <w:rPr>
            <w:rFonts w:ascii="Roboto" w:eastAsia="Times New Roman" w:hAnsi="Roboto" w:cs="Times New Roman"/>
            <w:color w:val="000000"/>
            <w:sz w:val="40"/>
            <w:szCs w:val="40"/>
          </w:rPr>
          <w:fldChar w:fldCharType="end"/>
        </w:r>
      </w:ins>
    </w:p>
    <w:p w:rsidR="00B8739D" w:rsidRPr="00B8739D" w:rsidRDefault="00B8739D" w:rsidP="00B8739D">
      <w:pPr>
        <w:numPr>
          <w:ilvl w:val="0"/>
          <w:numId w:val="3"/>
        </w:numPr>
        <w:shd w:val="clear" w:color="auto" w:fill="FFFFFF"/>
        <w:spacing w:after="0" w:line="240" w:lineRule="auto"/>
        <w:ind w:left="248" w:right="248"/>
        <w:rPr>
          <w:ins w:id="176" w:author="Unknown"/>
          <w:rFonts w:ascii="Roboto" w:eastAsia="Times New Roman" w:hAnsi="Roboto" w:cs="Times New Roman"/>
          <w:color w:val="000000"/>
          <w:sz w:val="40"/>
          <w:szCs w:val="40"/>
        </w:rPr>
      </w:pPr>
      <w:ins w:id="177" w:author="Unknown">
        <w:r w:rsidRPr="00B8739D">
          <w:rPr>
            <w:rFonts w:ascii="Roboto" w:eastAsia="Times New Roman" w:hAnsi="Roboto" w:cs="Times New Roman"/>
            <w:b/>
            <w:bCs/>
            <w:color w:val="000000"/>
            <w:sz w:val="40"/>
          </w:rPr>
          <w:t>Question 18. Explain Bootstrap 4 Progress Bars?</w:t>
        </w:r>
      </w:ins>
    </w:p>
    <w:p w:rsidR="00B8739D" w:rsidRPr="00B8739D" w:rsidRDefault="00B8739D" w:rsidP="00B8739D">
      <w:pPr>
        <w:shd w:val="clear" w:color="auto" w:fill="FFFFFF"/>
        <w:spacing w:after="0" w:line="240" w:lineRule="auto"/>
        <w:ind w:left="248" w:right="248"/>
        <w:rPr>
          <w:ins w:id="178" w:author="Unknown"/>
          <w:rFonts w:ascii="Roboto" w:eastAsia="Times New Roman" w:hAnsi="Roboto" w:cs="Times New Roman"/>
          <w:color w:val="000000"/>
          <w:sz w:val="40"/>
          <w:szCs w:val="40"/>
        </w:rPr>
      </w:pPr>
      <w:proofErr w:type="gramStart"/>
      <w:ins w:id="179" w:author="Unknown">
        <w:r w:rsidRPr="00B8739D">
          <w:rPr>
            <w:rFonts w:ascii="Roboto" w:eastAsia="Times New Roman" w:hAnsi="Roboto" w:cs="Times New Roman"/>
            <w:b/>
            <w:bCs/>
            <w:color w:val="2DA506"/>
            <w:sz w:val="40"/>
          </w:rPr>
          <w:t>Answer :</w:t>
        </w:r>
        <w:proofErr w:type="gramEnd"/>
      </w:ins>
    </w:p>
    <w:p w:rsidR="00B8739D" w:rsidRPr="00B8739D" w:rsidRDefault="00B8739D" w:rsidP="00B8739D">
      <w:pPr>
        <w:shd w:val="clear" w:color="auto" w:fill="FFFFFF"/>
        <w:spacing w:after="124" w:line="240" w:lineRule="auto"/>
        <w:ind w:left="248" w:right="248"/>
        <w:rPr>
          <w:ins w:id="180" w:author="Unknown"/>
          <w:rFonts w:ascii="Roboto" w:eastAsia="Times New Roman" w:hAnsi="Roboto" w:cs="Times New Roman"/>
          <w:color w:val="000000"/>
          <w:sz w:val="40"/>
          <w:szCs w:val="40"/>
        </w:rPr>
      </w:pPr>
      <w:ins w:id="181" w:author="Unknown">
        <w:r w:rsidRPr="00B8739D">
          <w:rPr>
            <w:rFonts w:ascii="Roboto" w:eastAsia="Times New Roman" w:hAnsi="Roboto" w:cs="Times New Roman"/>
            <w:color w:val="000000"/>
            <w:sz w:val="40"/>
            <w:szCs w:val="40"/>
          </w:rPr>
          <w:t xml:space="preserve">Bootstrap 4 progress bars featuring support for stacked bars, animated backgrounds, and text labels. To create a default progress bar, add a .progress class to a container element and </w:t>
        </w:r>
        <w:proofErr w:type="spellStart"/>
        <w:r w:rsidRPr="00B8739D">
          <w:rPr>
            <w:rFonts w:ascii="Roboto" w:eastAsia="Times New Roman" w:hAnsi="Roboto" w:cs="Times New Roman"/>
            <w:color w:val="000000"/>
            <w:sz w:val="40"/>
            <w:szCs w:val="40"/>
          </w:rPr>
          <w:t>and</w:t>
        </w:r>
        <w:proofErr w:type="spellEnd"/>
        <w:r w:rsidRPr="00B8739D">
          <w:rPr>
            <w:rFonts w:ascii="Roboto" w:eastAsia="Times New Roman" w:hAnsi="Roboto" w:cs="Times New Roman"/>
            <w:color w:val="000000"/>
            <w:sz w:val="40"/>
            <w:szCs w:val="40"/>
          </w:rPr>
          <w:t xml:space="preserve"> the .progress-bar class to its child element.</w:t>
        </w:r>
      </w:ins>
    </w:p>
    <w:p w:rsidR="00B8739D" w:rsidRPr="00B8739D" w:rsidRDefault="00B8739D" w:rsidP="00B8739D">
      <w:pPr>
        <w:shd w:val="clear" w:color="auto" w:fill="FFFFFF"/>
        <w:spacing w:after="0" w:line="240" w:lineRule="auto"/>
        <w:ind w:left="248" w:right="248"/>
        <w:rPr>
          <w:ins w:id="182" w:author="Unknown"/>
          <w:rFonts w:ascii="Roboto" w:eastAsia="Times New Roman" w:hAnsi="Roboto" w:cs="Times New Roman"/>
          <w:color w:val="000000"/>
          <w:sz w:val="40"/>
          <w:szCs w:val="40"/>
        </w:rPr>
      </w:pPr>
      <w:ins w:id="183" w:author="Unknown">
        <w:r w:rsidRPr="00B8739D">
          <w:rPr>
            <w:rFonts w:ascii="Roboto" w:eastAsia="Times New Roman" w:hAnsi="Roboto" w:cs="Times New Roman"/>
            <w:color w:val="000000"/>
            <w:sz w:val="40"/>
            <w:szCs w:val="40"/>
          </w:rPr>
          <w:fldChar w:fldCharType="begin"/>
        </w:r>
        <w:r w:rsidRPr="00B8739D">
          <w:rPr>
            <w:rFonts w:ascii="Roboto" w:eastAsia="Times New Roman" w:hAnsi="Roboto" w:cs="Times New Roman"/>
            <w:color w:val="000000"/>
            <w:sz w:val="40"/>
            <w:szCs w:val="40"/>
          </w:rPr>
          <w:instrText xml:space="preserve"> HYPERLINK "https://www.wisdomjobs.com/e-university/html-5-interview-questions.html" \o "HTML 5 Interview Questions" </w:instrText>
        </w:r>
        <w:r w:rsidRPr="00B8739D">
          <w:rPr>
            <w:rFonts w:ascii="Roboto" w:eastAsia="Times New Roman" w:hAnsi="Roboto" w:cs="Times New Roman"/>
            <w:color w:val="000000"/>
            <w:sz w:val="40"/>
            <w:szCs w:val="40"/>
          </w:rPr>
          <w:fldChar w:fldCharType="separate"/>
        </w:r>
        <w:r w:rsidRPr="00B8739D">
          <w:rPr>
            <w:rFonts w:ascii="Roboto" w:eastAsia="Times New Roman" w:hAnsi="Roboto" w:cs="Times New Roman"/>
            <w:color w:val="337AB7"/>
            <w:sz w:val="40"/>
            <w:u w:val="single"/>
          </w:rPr>
          <w:t>HTML 5 Interview Questions</w:t>
        </w:r>
        <w:r w:rsidRPr="00B8739D">
          <w:rPr>
            <w:rFonts w:ascii="Roboto" w:eastAsia="Times New Roman" w:hAnsi="Roboto" w:cs="Times New Roman"/>
            <w:color w:val="000000"/>
            <w:sz w:val="40"/>
            <w:szCs w:val="40"/>
          </w:rPr>
          <w:fldChar w:fldCharType="end"/>
        </w:r>
      </w:ins>
    </w:p>
    <w:p w:rsidR="00B8739D" w:rsidRPr="00B8739D" w:rsidRDefault="00B8739D" w:rsidP="00B8739D">
      <w:pPr>
        <w:numPr>
          <w:ilvl w:val="0"/>
          <w:numId w:val="3"/>
        </w:numPr>
        <w:shd w:val="clear" w:color="auto" w:fill="FFFFFF"/>
        <w:spacing w:after="0" w:line="240" w:lineRule="auto"/>
        <w:ind w:left="248" w:right="248"/>
        <w:rPr>
          <w:ins w:id="184" w:author="Unknown"/>
          <w:rFonts w:ascii="Roboto" w:eastAsia="Times New Roman" w:hAnsi="Roboto" w:cs="Times New Roman"/>
          <w:color w:val="000000"/>
          <w:sz w:val="40"/>
          <w:szCs w:val="40"/>
        </w:rPr>
      </w:pPr>
      <w:ins w:id="185" w:author="Unknown">
        <w:r w:rsidRPr="00B8739D">
          <w:rPr>
            <w:rFonts w:ascii="Roboto" w:eastAsia="Times New Roman" w:hAnsi="Roboto" w:cs="Times New Roman"/>
            <w:b/>
            <w:bCs/>
            <w:color w:val="000000"/>
            <w:sz w:val="40"/>
          </w:rPr>
          <w:t xml:space="preserve">Question 19. About Bootstrap </w:t>
        </w:r>
        <w:proofErr w:type="gramStart"/>
        <w:r w:rsidRPr="00B8739D">
          <w:rPr>
            <w:rFonts w:ascii="Roboto" w:eastAsia="Times New Roman" w:hAnsi="Roboto" w:cs="Times New Roman"/>
            <w:b/>
            <w:bCs/>
            <w:color w:val="000000"/>
            <w:sz w:val="40"/>
          </w:rPr>
          <w:t>4 Pagination</w:t>
        </w:r>
        <w:proofErr w:type="gramEnd"/>
        <w:r w:rsidRPr="00B8739D">
          <w:rPr>
            <w:rFonts w:ascii="Roboto" w:eastAsia="Times New Roman" w:hAnsi="Roboto" w:cs="Times New Roman"/>
            <w:b/>
            <w:bCs/>
            <w:color w:val="000000"/>
            <w:sz w:val="40"/>
          </w:rPr>
          <w:t>?</w:t>
        </w:r>
      </w:ins>
    </w:p>
    <w:p w:rsidR="00B8739D" w:rsidRPr="00B8739D" w:rsidRDefault="00B8739D" w:rsidP="00B8739D">
      <w:pPr>
        <w:shd w:val="clear" w:color="auto" w:fill="FFFFFF"/>
        <w:spacing w:after="0" w:line="240" w:lineRule="auto"/>
        <w:ind w:left="248" w:right="248"/>
        <w:rPr>
          <w:ins w:id="186" w:author="Unknown"/>
          <w:rFonts w:ascii="Roboto" w:eastAsia="Times New Roman" w:hAnsi="Roboto" w:cs="Times New Roman"/>
          <w:color w:val="000000"/>
          <w:sz w:val="40"/>
          <w:szCs w:val="40"/>
        </w:rPr>
      </w:pPr>
      <w:proofErr w:type="gramStart"/>
      <w:ins w:id="187" w:author="Unknown">
        <w:r w:rsidRPr="00B8739D">
          <w:rPr>
            <w:rFonts w:ascii="Roboto" w:eastAsia="Times New Roman" w:hAnsi="Roboto" w:cs="Times New Roman"/>
            <w:b/>
            <w:bCs/>
            <w:color w:val="2DA506"/>
            <w:sz w:val="40"/>
          </w:rPr>
          <w:t>Answer :</w:t>
        </w:r>
        <w:proofErr w:type="gramEnd"/>
      </w:ins>
    </w:p>
    <w:p w:rsidR="00B8739D" w:rsidRPr="00B8739D" w:rsidRDefault="00B8739D" w:rsidP="00B8739D">
      <w:pPr>
        <w:shd w:val="clear" w:color="auto" w:fill="FFFFFF"/>
        <w:spacing w:after="124" w:line="240" w:lineRule="auto"/>
        <w:ind w:left="248" w:right="248"/>
        <w:rPr>
          <w:ins w:id="188" w:author="Unknown"/>
          <w:rFonts w:ascii="Roboto" w:eastAsia="Times New Roman" w:hAnsi="Roboto" w:cs="Times New Roman"/>
          <w:color w:val="000000"/>
          <w:sz w:val="40"/>
          <w:szCs w:val="40"/>
        </w:rPr>
      </w:pPr>
      <w:ins w:id="189" w:author="Unknown">
        <w:r w:rsidRPr="00B8739D">
          <w:rPr>
            <w:rFonts w:ascii="Roboto" w:eastAsia="Times New Roman" w:hAnsi="Roboto" w:cs="Times New Roman"/>
            <w:color w:val="000000"/>
            <w:sz w:val="40"/>
            <w:szCs w:val="40"/>
          </w:rPr>
          <w:t>Bootstrap 4 Pagination to indicate a series of related content exists across multiple pages. Add the .pagination class to an &lt;</w:t>
        </w:r>
        <w:proofErr w:type="spellStart"/>
        <w:r w:rsidRPr="00B8739D">
          <w:rPr>
            <w:rFonts w:ascii="Roboto" w:eastAsia="Times New Roman" w:hAnsi="Roboto" w:cs="Times New Roman"/>
            <w:color w:val="000000"/>
            <w:sz w:val="40"/>
            <w:szCs w:val="40"/>
          </w:rPr>
          <w:t>ul</w:t>
        </w:r>
        <w:proofErr w:type="spellEnd"/>
        <w:r w:rsidRPr="00B8739D">
          <w:rPr>
            <w:rFonts w:ascii="Roboto" w:eastAsia="Times New Roman" w:hAnsi="Roboto" w:cs="Times New Roman"/>
            <w:color w:val="000000"/>
            <w:sz w:val="40"/>
            <w:szCs w:val="40"/>
          </w:rPr>
          <w:t>&gt; element. Then add the .page-item to each &lt;</w:t>
        </w:r>
        <w:proofErr w:type="spellStart"/>
        <w:r w:rsidRPr="00B8739D">
          <w:rPr>
            <w:rFonts w:ascii="Roboto" w:eastAsia="Times New Roman" w:hAnsi="Roboto" w:cs="Times New Roman"/>
            <w:color w:val="000000"/>
            <w:sz w:val="40"/>
            <w:szCs w:val="40"/>
          </w:rPr>
          <w:t>li</w:t>
        </w:r>
        <w:proofErr w:type="spellEnd"/>
        <w:r w:rsidRPr="00B8739D">
          <w:rPr>
            <w:rFonts w:ascii="Roboto" w:eastAsia="Times New Roman" w:hAnsi="Roboto" w:cs="Times New Roman"/>
            <w:color w:val="000000"/>
            <w:sz w:val="40"/>
            <w:szCs w:val="40"/>
          </w:rPr>
          <w:t>&gt; element and a .page-link class to each link inside &lt;</w:t>
        </w:r>
        <w:proofErr w:type="spellStart"/>
        <w:r w:rsidRPr="00B8739D">
          <w:rPr>
            <w:rFonts w:ascii="Roboto" w:eastAsia="Times New Roman" w:hAnsi="Roboto" w:cs="Times New Roman"/>
            <w:color w:val="000000"/>
            <w:sz w:val="40"/>
            <w:szCs w:val="40"/>
          </w:rPr>
          <w:t>li</w:t>
        </w:r>
        <w:proofErr w:type="spellEnd"/>
        <w:r w:rsidRPr="00B8739D">
          <w:rPr>
            <w:rFonts w:ascii="Roboto" w:eastAsia="Times New Roman" w:hAnsi="Roboto" w:cs="Times New Roman"/>
            <w:color w:val="000000"/>
            <w:sz w:val="40"/>
            <w:szCs w:val="40"/>
          </w:rPr>
          <w:t>&gt;.</w:t>
        </w:r>
      </w:ins>
    </w:p>
    <w:p w:rsidR="00B8739D" w:rsidRPr="00B8739D" w:rsidRDefault="00B8739D" w:rsidP="00B8739D">
      <w:pPr>
        <w:shd w:val="clear" w:color="auto" w:fill="FFFFFF"/>
        <w:spacing w:after="0" w:line="240" w:lineRule="auto"/>
        <w:ind w:left="248" w:right="248"/>
        <w:rPr>
          <w:ins w:id="190" w:author="Unknown"/>
          <w:rFonts w:ascii="Roboto" w:eastAsia="Times New Roman" w:hAnsi="Roboto" w:cs="Times New Roman"/>
          <w:color w:val="000000"/>
          <w:sz w:val="40"/>
          <w:szCs w:val="40"/>
        </w:rPr>
      </w:pPr>
      <w:ins w:id="191" w:author="Unknown">
        <w:r w:rsidRPr="00B8739D">
          <w:rPr>
            <w:rFonts w:ascii="Roboto" w:eastAsia="Times New Roman" w:hAnsi="Roboto" w:cs="Times New Roman"/>
            <w:color w:val="000000"/>
            <w:sz w:val="40"/>
            <w:szCs w:val="40"/>
          </w:rPr>
          <w:fldChar w:fldCharType="begin"/>
        </w:r>
        <w:r w:rsidRPr="00B8739D">
          <w:rPr>
            <w:rFonts w:ascii="Roboto" w:eastAsia="Times New Roman" w:hAnsi="Roboto" w:cs="Times New Roman"/>
            <w:color w:val="000000"/>
            <w:sz w:val="40"/>
            <w:szCs w:val="40"/>
          </w:rPr>
          <w:instrText xml:space="preserve"> HYPERLINK "https://www.wisdomjobs.com/e-university/hibernate-tutorial-879.html" \o "Hibernate Tutorial" </w:instrText>
        </w:r>
        <w:r w:rsidRPr="00B8739D">
          <w:rPr>
            <w:rFonts w:ascii="Roboto" w:eastAsia="Times New Roman" w:hAnsi="Roboto" w:cs="Times New Roman"/>
            <w:color w:val="000000"/>
            <w:sz w:val="40"/>
            <w:szCs w:val="40"/>
          </w:rPr>
          <w:fldChar w:fldCharType="separate"/>
        </w:r>
        <w:r w:rsidRPr="00B8739D">
          <w:rPr>
            <w:rFonts w:ascii="Roboto" w:eastAsia="Times New Roman" w:hAnsi="Roboto" w:cs="Times New Roman"/>
            <w:color w:val="337AB7"/>
            <w:sz w:val="40"/>
            <w:u w:val="single"/>
          </w:rPr>
          <w:t>Hibernate Tutorial</w:t>
        </w:r>
        <w:r w:rsidRPr="00B8739D">
          <w:rPr>
            <w:rFonts w:ascii="Roboto" w:eastAsia="Times New Roman" w:hAnsi="Roboto" w:cs="Times New Roman"/>
            <w:color w:val="000000"/>
            <w:sz w:val="40"/>
            <w:szCs w:val="40"/>
          </w:rPr>
          <w:fldChar w:fldCharType="end"/>
        </w:r>
      </w:ins>
    </w:p>
    <w:p w:rsidR="00B8739D" w:rsidRPr="00B8739D" w:rsidRDefault="00B8739D" w:rsidP="00B8739D">
      <w:pPr>
        <w:numPr>
          <w:ilvl w:val="0"/>
          <w:numId w:val="3"/>
        </w:numPr>
        <w:shd w:val="clear" w:color="auto" w:fill="FFFFFF"/>
        <w:spacing w:after="0" w:line="240" w:lineRule="auto"/>
        <w:ind w:left="248" w:right="248"/>
        <w:rPr>
          <w:ins w:id="192" w:author="Unknown"/>
          <w:rFonts w:ascii="Roboto" w:eastAsia="Times New Roman" w:hAnsi="Roboto" w:cs="Times New Roman"/>
          <w:color w:val="000000"/>
          <w:sz w:val="40"/>
          <w:szCs w:val="40"/>
        </w:rPr>
      </w:pPr>
      <w:ins w:id="193" w:author="Unknown">
        <w:r w:rsidRPr="00B8739D">
          <w:rPr>
            <w:rFonts w:ascii="Roboto" w:eastAsia="Times New Roman" w:hAnsi="Roboto" w:cs="Times New Roman"/>
            <w:b/>
            <w:bCs/>
            <w:color w:val="000000"/>
            <w:sz w:val="40"/>
          </w:rPr>
          <w:t>Question 20. About Bootstrap 4 Positions?</w:t>
        </w:r>
      </w:ins>
    </w:p>
    <w:p w:rsidR="00B8739D" w:rsidRPr="00B8739D" w:rsidRDefault="00B8739D" w:rsidP="00B8739D">
      <w:pPr>
        <w:shd w:val="clear" w:color="auto" w:fill="FFFFFF"/>
        <w:spacing w:after="0" w:line="240" w:lineRule="auto"/>
        <w:ind w:left="248" w:right="248"/>
        <w:rPr>
          <w:ins w:id="194" w:author="Unknown"/>
          <w:rFonts w:ascii="Roboto" w:eastAsia="Times New Roman" w:hAnsi="Roboto" w:cs="Times New Roman"/>
          <w:color w:val="000000"/>
          <w:sz w:val="40"/>
          <w:szCs w:val="40"/>
        </w:rPr>
      </w:pPr>
      <w:proofErr w:type="gramStart"/>
      <w:ins w:id="195" w:author="Unknown">
        <w:r w:rsidRPr="00B8739D">
          <w:rPr>
            <w:rFonts w:ascii="Roboto" w:eastAsia="Times New Roman" w:hAnsi="Roboto" w:cs="Times New Roman"/>
            <w:b/>
            <w:bCs/>
            <w:color w:val="2DA506"/>
            <w:sz w:val="40"/>
          </w:rPr>
          <w:t>Answer :</w:t>
        </w:r>
        <w:proofErr w:type="gramEnd"/>
      </w:ins>
    </w:p>
    <w:p w:rsidR="00B8739D" w:rsidRPr="00B8739D" w:rsidRDefault="00B8739D" w:rsidP="00B8739D">
      <w:pPr>
        <w:shd w:val="clear" w:color="auto" w:fill="FFFFFF"/>
        <w:spacing w:after="124" w:line="240" w:lineRule="auto"/>
        <w:ind w:left="248" w:right="248"/>
        <w:rPr>
          <w:ins w:id="196" w:author="Unknown"/>
          <w:rFonts w:ascii="Roboto" w:eastAsia="Times New Roman" w:hAnsi="Roboto" w:cs="Times New Roman"/>
          <w:color w:val="000000"/>
          <w:sz w:val="40"/>
          <w:szCs w:val="40"/>
        </w:rPr>
      </w:pPr>
      <w:ins w:id="197" w:author="Unknown">
        <w:r w:rsidRPr="00B8739D">
          <w:rPr>
            <w:rFonts w:ascii="Roboto" w:eastAsia="Times New Roman" w:hAnsi="Roboto" w:cs="Times New Roman"/>
            <w:color w:val="000000"/>
            <w:sz w:val="40"/>
            <w:szCs w:val="40"/>
          </w:rPr>
          <w:t xml:space="preserve">Quickly configuring the position of an elements are .position-static, .position-relative, .position-absolute, </w:t>
        </w:r>
        <w:r w:rsidRPr="00B8739D">
          <w:rPr>
            <w:rFonts w:ascii="Roboto" w:eastAsia="Times New Roman" w:hAnsi="Roboto" w:cs="Times New Roman"/>
            <w:color w:val="000000"/>
            <w:sz w:val="40"/>
            <w:szCs w:val="40"/>
          </w:rPr>
          <w:lastRenderedPageBreak/>
          <w:t>.position-fixed, .position-sticky. Mainly three positions are there.</w:t>
        </w:r>
      </w:ins>
    </w:p>
    <w:p w:rsidR="00B8739D" w:rsidRPr="00B8739D" w:rsidRDefault="00B8739D" w:rsidP="00B8739D">
      <w:pPr>
        <w:shd w:val="clear" w:color="auto" w:fill="FFFFFF"/>
        <w:spacing w:after="0" w:line="240" w:lineRule="auto"/>
        <w:ind w:left="248" w:right="248"/>
        <w:rPr>
          <w:ins w:id="198" w:author="Unknown"/>
          <w:rFonts w:ascii="Roboto" w:eastAsia="Times New Roman" w:hAnsi="Roboto" w:cs="Times New Roman"/>
          <w:color w:val="000000"/>
          <w:sz w:val="40"/>
          <w:szCs w:val="40"/>
        </w:rPr>
      </w:pPr>
      <w:ins w:id="199" w:author="Unknown">
        <w:r w:rsidRPr="00B8739D">
          <w:rPr>
            <w:rFonts w:ascii="Roboto" w:eastAsia="Times New Roman" w:hAnsi="Roboto" w:cs="Times New Roman"/>
            <w:b/>
            <w:bCs/>
            <w:color w:val="000000"/>
            <w:sz w:val="40"/>
          </w:rPr>
          <w:t>Fixed top :</w:t>
        </w:r>
        <w:r w:rsidRPr="00B8739D">
          <w:rPr>
            <w:rFonts w:ascii="Roboto" w:eastAsia="Times New Roman" w:hAnsi="Roboto" w:cs="Times New Roman"/>
            <w:color w:val="000000"/>
            <w:sz w:val="40"/>
            <w:szCs w:val="40"/>
          </w:rPr>
          <w:t> &lt;div class="fixed-top"&gt;...&lt;/div&gt;</w:t>
        </w:r>
      </w:ins>
    </w:p>
    <w:p w:rsidR="00B8739D" w:rsidRPr="00B8739D" w:rsidRDefault="00B8739D" w:rsidP="00B8739D">
      <w:pPr>
        <w:shd w:val="clear" w:color="auto" w:fill="FFFFFF"/>
        <w:spacing w:after="0" w:line="240" w:lineRule="auto"/>
        <w:ind w:left="248" w:right="248"/>
        <w:rPr>
          <w:ins w:id="200" w:author="Unknown"/>
          <w:rFonts w:ascii="Roboto" w:eastAsia="Times New Roman" w:hAnsi="Roboto" w:cs="Times New Roman"/>
          <w:color w:val="000000"/>
          <w:sz w:val="40"/>
          <w:szCs w:val="40"/>
        </w:rPr>
      </w:pPr>
      <w:ins w:id="201" w:author="Unknown">
        <w:r w:rsidRPr="00B8739D">
          <w:rPr>
            <w:rFonts w:ascii="Roboto" w:eastAsia="Times New Roman" w:hAnsi="Roboto" w:cs="Times New Roman"/>
            <w:b/>
            <w:bCs/>
            <w:color w:val="000000"/>
            <w:sz w:val="40"/>
          </w:rPr>
          <w:t>Fixed bottom :</w:t>
        </w:r>
        <w:r w:rsidRPr="00B8739D">
          <w:rPr>
            <w:rFonts w:ascii="Roboto" w:eastAsia="Times New Roman" w:hAnsi="Roboto" w:cs="Times New Roman"/>
            <w:color w:val="000000"/>
            <w:sz w:val="40"/>
            <w:szCs w:val="40"/>
          </w:rPr>
          <w:t> &lt;div class="fixed-bottom"&gt;...&lt;/div&gt;</w:t>
        </w:r>
      </w:ins>
    </w:p>
    <w:p w:rsidR="00B8739D" w:rsidRPr="00B8739D" w:rsidRDefault="00B8739D" w:rsidP="00B8739D">
      <w:pPr>
        <w:shd w:val="clear" w:color="auto" w:fill="FFFFFF"/>
        <w:spacing w:after="0" w:line="240" w:lineRule="auto"/>
        <w:ind w:left="248" w:right="248"/>
        <w:rPr>
          <w:ins w:id="202" w:author="Unknown"/>
          <w:rFonts w:ascii="Roboto" w:eastAsia="Times New Roman" w:hAnsi="Roboto" w:cs="Times New Roman"/>
          <w:color w:val="000000"/>
          <w:sz w:val="40"/>
          <w:szCs w:val="40"/>
        </w:rPr>
      </w:pPr>
      <w:ins w:id="203" w:author="Unknown">
        <w:r w:rsidRPr="00B8739D">
          <w:rPr>
            <w:rFonts w:ascii="Roboto" w:eastAsia="Times New Roman" w:hAnsi="Roboto" w:cs="Times New Roman"/>
            <w:b/>
            <w:bCs/>
            <w:color w:val="000000"/>
            <w:sz w:val="40"/>
          </w:rPr>
          <w:t>Sticky top:</w:t>
        </w:r>
        <w:r w:rsidRPr="00B8739D">
          <w:rPr>
            <w:rFonts w:ascii="Roboto" w:eastAsia="Times New Roman" w:hAnsi="Roboto" w:cs="Times New Roman"/>
            <w:color w:val="000000"/>
            <w:sz w:val="40"/>
            <w:szCs w:val="40"/>
          </w:rPr>
          <w:t> Position an element at the top of the viewport, from edge to edge, but only after you scroll past it. The .sticky-top utility uses CSS position: sticky, which is not fully supported in all browsers.</w:t>
        </w:r>
      </w:ins>
    </w:p>
    <w:p w:rsidR="00B8739D" w:rsidRPr="00B8739D" w:rsidRDefault="00B8739D" w:rsidP="00B8739D">
      <w:pPr>
        <w:shd w:val="clear" w:color="auto" w:fill="FFFFFF"/>
        <w:spacing w:after="124" w:line="240" w:lineRule="auto"/>
        <w:ind w:left="248" w:right="248"/>
        <w:rPr>
          <w:ins w:id="204" w:author="Unknown"/>
          <w:rFonts w:ascii="Roboto" w:eastAsia="Times New Roman" w:hAnsi="Roboto" w:cs="Times New Roman"/>
          <w:color w:val="000000"/>
          <w:sz w:val="40"/>
          <w:szCs w:val="40"/>
        </w:rPr>
      </w:pPr>
      <w:ins w:id="205" w:author="Unknown">
        <w:r w:rsidRPr="00B8739D">
          <w:rPr>
            <w:rFonts w:ascii="Roboto" w:eastAsia="Times New Roman" w:hAnsi="Roboto" w:cs="Times New Roman"/>
            <w:color w:val="000000"/>
            <w:sz w:val="40"/>
            <w:szCs w:val="40"/>
          </w:rPr>
          <w:t>Microsoft Edge and IE11 will render position: sticky as position: relative.</w:t>
        </w:r>
      </w:ins>
    </w:p>
    <w:p w:rsidR="00B8739D" w:rsidRPr="00B8739D" w:rsidRDefault="00B8739D" w:rsidP="00B8739D">
      <w:pPr>
        <w:shd w:val="clear" w:color="auto" w:fill="FFFFFF"/>
        <w:spacing w:after="124" w:line="240" w:lineRule="auto"/>
        <w:ind w:left="248" w:right="248"/>
        <w:rPr>
          <w:ins w:id="206" w:author="Unknown"/>
          <w:rFonts w:ascii="Roboto" w:eastAsia="Times New Roman" w:hAnsi="Roboto" w:cs="Times New Roman"/>
          <w:color w:val="000000"/>
          <w:sz w:val="40"/>
          <w:szCs w:val="40"/>
        </w:rPr>
      </w:pPr>
      <w:ins w:id="207" w:author="Unknown">
        <w:r w:rsidRPr="00B8739D">
          <w:rPr>
            <w:rFonts w:ascii="Roboto" w:eastAsia="Times New Roman" w:hAnsi="Roboto" w:cs="Times New Roman"/>
            <w:color w:val="000000"/>
            <w:sz w:val="40"/>
            <w:szCs w:val="40"/>
          </w:rPr>
          <w:t>&lt;div class="sticky-top"&gt;...&lt;/div&gt;.</w:t>
        </w:r>
      </w:ins>
    </w:p>
    <w:p w:rsidR="00B8739D" w:rsidRPr="00B8739D" w:rsidRDefault="00B8739D" w:rsidP="00B8739D">
      <w:pPr>
        <w:shd w:val="clear" w:color="auto" w:fill="FFFFFF"/>
        <w:spacing w:after="0" w:line="240" w:lineRule="auto"/>
        <w:ind w:left="248" w:right="248"/>
        <w:rPr>
          <w:ins w:id="208" w:author="Unknown"/>
          <w:rFonts w:ascii="Roboto" w:eastAsia="Times New Roman" w:hAnsi="Roboto" w:cs="Times New Roman"/>
          <w:color w:val="000000"/>
          <w:sz w:val="40"/>
          <w:szCs w:val="40"/>
        </w:rPr>
      </w:pPr>
      <w:ins w:id="209" w:author="Unknown">
        <w:r w:rsidRPr="00B8739D">
          <w:rPr>
            <w:rFonts w:ascii="Roboto" w:eastAsia="Times New Roman" w:hAnsi="Roboto" w:cs="Times New Roman"/>
            <w:color w:val="000000"/>
            <w:sz w:val="40"/>
            <w:szCs w:val="40"/>
          </w:rPr>
          <w:fldChar w:fldCharType="begin"/>
        </w:r>
        <w:r w:rsidRPr="00B8739D">
          <w:rPr>
            <w:rFonts w:ascii="Roboto" w:eastAsia="Times New Roman" w:hAnsi="Roboto" w:cs="Times New Roman"/>
            <w:color w:val="000000"/>
            <w:sz w:val="40"/>
            <w:szCs w:val="40"/>
          </w:rPr>
          <w:instrText xml:space="preserve"> HYPERLINK "https://www.wisdomjobs.com/e-university/bootstrap-interview-questions-answers.html" \o "Bootstrap Interview Questions" </w:instrText>
        </w:r>
        <w:r w:rsidRPr="00B8739D">
          <w:rPr>
            <w:rFonts w:ascii="Roboto" w:eastAsia="Times New Roman" w:hAnsi="Roboto" w:cs="Times New Roman"/>
            <w:color w:val="000000"/>
            <w:sz w:val="40"/>
            <w:szCs w:val="40"/>
          </w:rPr>
          <w:fldChar w:fldCharType="separate"/>
        </w:r>
        <w:r w:rsidRPr="00B8739D">
          <w:rPr>
            <w:rFonts w:ascii="Roboto" w:eastAsia="Times New Roman" w:hAnsi="Roboto" w:cs="Times New Roman"/>
            <w:color w:val="337AB7"/>
            <w:sz w:val="40"/>
            <w:u w:val="single"/>
          </w:rPr>
          <w:t>Bootstrap Interview Questions</w:t>
        </w:r>
        <w:r w:rsidRPr="00B8739D">
          <w:rPr>
            <w:rFonts w:ascii="Roboto" w:eastAsia="Times New Roman" w:hAnsi="Roboto" w:cs="Times New Roman"/>
            <w:color w:val="000000"/>
            <w:sz w:val="40"/>
            <w:szCs w:val="40"/>
          </w:rPr>
          <w:fldChar w:fldCharType="end"/>
        </w:r>
      </w:ins>
    </w:p>
    <w:p w:rsidR="002877EF" w:rsidRDefault="002877EF"/>
    <w:sectPr w:rsidR="002877EF" w:rsidSect="002877E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1F4C75"/>
    <w:multiLevelType w:val="multilevel"/>
    <w:tmpl w:val="E698FC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B8739D"/>
    <w:rsid w:val="002877EF"/>
    <w:rsid w:val="00B8739D"/>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7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73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739D"/>
    <w:rPr>
      <w:b/>
      <w:bCs/>
    </w:rPr>
  </w:style>
  <w:style w:type="character" w:styleId="Hyperlink">
    <w:name w:val="Hyperlink"/>
    <w:basedOn w:val="DefaultParagraphFont"/>
    <w:uiPriority w:val="99"/>
    <w:semiHidden/>
    <w:unhideWhenUsed/>
    <w:rsid w:val="00B8739D"/>
    <w:rPr>
      <w:color w:val="0000FF"/>
      <w:u w:val="single"/>
    </w:rPr>
  </w:style>
</w:styles>
</file>

<file path=word/webSettings.xml><?xml version="1.0" encoding="utf-8"?>
<w:webSettings xmlns:r="http://schemas.openxmlformats.org/officeDocument/2006/relationships" xmlns:w="http://schemas.openxmlformats.org/wordprocessingml/2006/main">
  <w:divs>
    <w:div w:id="95224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isdomjobs.com/e-university/python-interview-quest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1535</Words>
  <Characters>8756</Characters>
  <Application>Microsoft Office Word</Application>
  <DocSecurity>0</DocSecurity>
  <Lines>72</Lines>
  <Paragraphs>20</Paragraphs>
  <ScaleCrop>false</ScaleCrop>
  <Company/>
  <LinksUpToDate>false</LinksUpToDate>
  <CharactersWithSpaces>10271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pandian</dc:creator>
  <cp:lastModifiedBy>yogesh pandian</cp:lastModifiedBy>
  <cp:revision>1</cp:revision>
  <dcterms:created xsi:type="dcterms:W3CDTF">2019-07-21T11:26:00Z</dcterms:created>
  <dcterms:modified xsi:type="dcterms:W3CDTF">2019-07-21T11:27:00Z</dcterms:modified>
</cp:coreProperties>
</file>